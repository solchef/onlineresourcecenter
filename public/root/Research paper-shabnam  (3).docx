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B4C4" w14:textId="77777777" w:rsidR="0071297D" w:rsidRDefault="001170B7">
      <w:ins w:id="0" w:author="Microsoft Office User" w:date="2018-11-25T07:48:00Z">
        <w:r>
          <w:t xml:space="preserve"> </w:t>
        </w:r>
      </w:ins>
    </w:p>
    <w:p w14:paraId="4A725C66" w14:textId="77777777" w:rsidR="0071297D" w:rsidRDefault="0071297D"/>
    <w:p w14:paraId="29B63B82" w14:textId="77777777" w:rsidR="0071297D" w:rsidRDefault="0071297D"/>
    <w:p w14:paraId="0EC80C1B" w14:textId="77777777" w:rsidR="0071297D" w:rsidRDefault="0071297D"/>
    <w:p w14:paraId="2B46BEC6" w14:textId="77777777" w:rsidR="0071297D" w:rsidRDefault="0071297D"/>
    <w:p w14:paraId="1802B512" w14:textId="1327D767" w:rsidR="00330E11" w:rsidRPr="00E70BE4" w:rsidRDefault="0065706F">
      <w:pPr>
        <w:rPr>
          <w:sz w:val="32"/>
          <w:szCs w:val="32"/>
        </w:rPr>
      </w:pPr>
      <w:r w:rsidRPr="00E70BE4">
        <w:rPr>
          <w:b/>
          <w:bCs/>
          <w:sz w:val="32"/>
          <w:szCs w:val="32"/>
        </w:rPr>
        <w:t>Title:</w:t>
      </w:r>
      <w:r w:rsidRPr="00E70BE4">
        <w:rPr>
          <w:sz w:val="32"/>
          <w:szCs w:val="32"/>
        </w:rPr>
        <w:t xml:space="preserve"> Gender </w:t>
      </w:r>
      <w:r w:rsidR="002264A9" w:rsidRPr="00E70BE4">
        <w:rPr>
          <w:sz w:val="32"/>
          <w:szCs w:val="32"/>
        </w:rPr>
        <w:t xml:space="preserve">Assessment </w:t>
      </w:r>
      <w:r w:rsidR="0071297D" w:rsidRPr="00E70BE4">
        <w:rPr>
          <w:sz w:val="32"/>
          <w:szCs w:val="32"/>
        </w:rPr>
        <w:t xml:space="preserve">of WASH </w:t>
      </w:r>
      <w:r w:rsidR="00E70BE4" w:rsidRPr="00E70BE4">
        <w:rPr>
          <w:sz w:val="32"/>
          <w:szCs w:val="32"/>
        </w:rPr>
        <w:t xml:space="preserve">strategies </w:t>
      </w:r>
      <w:proofErr w:type="gramStart"/>
      <w:r w:rsidR="00E70BE4" w:rsidRPr="00E70BE4">
        <w:rPr>
          <w:sz w:val="32"/>
          <w:szCs w:val="32"/>
        </w:rPr>
        <w:t xml:space="preserve">of </w:t>
      </w:r>
      <w:r w:rsidR="0071297D" w:rsidRPr="00E70BE4">
        <w:rPr>
          <w:sz w:val="32"/>
          <w:szCs w:val="32"/>
        </w:rPr>
        <w:t xml:space="preserve"> different</w:t>
      </w:r>
      <w:proofErr w:type="gramEnd"/>
      <w:r w:rsidR="0071297D" w:rsidRPr="00E70BE4">
        <w:rPr>
          <w:sz w:val="32"/>
          <w:szCs w:val="32"/>
        </w:rPr>
        <w:t xml:space="preserve"> agencies in </w:t>
      </w:r>
      <w:del w:id="1" w:author="Microsoft Office User" w:date="2018-11-25T07:54:00Z">
        <w:r w:rsidRPr="00E70BE4" w:rsidDel="001170B7">
          <w:rPr>
            <w:sz w:val="32"/>
            <w:szCs w:val="32"/>
          </w:rPr>
          <w:delText>WASH</w:delText>
        </w:r>
      </w:del>
      <w:ins w:id="2" w:author="Microsoft Office User" w:date="2018-11-25T07:54:00Z">
        <w:r w:rsidR="001170B7" w:rsidRPr="00E70BE4">
          <w:rPr>
            <w:sz w:val="32"/>
            <w:szCs w:val="32"/>
          </w:rPr>
          <w:t>South Sudan</w:t>
        </w:r>
      </w:ins>
      <w:del w:id="3" w:author="Microsoft Office User" w:date="2018-11-25T07:54:00Z">
        <w:r w:rsidRPr="00E70BE4" w:rsidDel="001170B7">
          <w:rPr>
            <w:sz w:val="32"/>
            <w:szCs w:val="32"/>
          </w:rPr>
          <w:delText>ies</w:delText>
        </w:r>
      </w:del>
    </w:p>
    <w:p w14:paraId="1B89728D" w14:textId="02FC4393" w:rsidR="0065706F" w:rsidRPr="00E70BE4" w:rsidRDefault="0065706F">
      <w:pPr>
        <w:rPr>
          <w:sz w:val="32"/>
          <w:szCs w:val="32"/>
        </w:rPr>
      </w:pPr>
    </w:p>
    <w:p w14:paraId="22B9024C" w14:textId="1F5925EC" w:rsidR="0065706F" w:rsidRPr="00E70BE4" w:rsidRDefault="0065706F">
      <w:pPr>
        <w:rPr>
          <w:sz w:val="32"/>
          <w:szCs w:val="32"/>
        </w:rPr>
      </w:pPr>
      <w:r w:rsidRPr="00E70BE4">
        <w:rPr>
          <w:b/>
          <w:bCs/>
          <w:sz w:val="32"/>
          <w:szCs w:val="32"/>
        </w:rPr>
        <w:t xml:space="preserve">Author: </w:t>
      </w:r>
      <w:r w:rsidRPr="00E70BE4">
        <w:rPr>
          <w:sz w:val="32"/>
          <w:szCs w:val="32"/>
        </w:rPr>
        <w:t>Shabnam Baloch</w:t>
      </w:r>
    </w:p>
    <w:p w14:paraId="3A109252" w14:textId="3E141C40" w:rsidR="0065706F" w:rsidRPr="00E70BE4" w:rsidRDefault="0065706F">
      <w:pPr>
        <w:rPr>
          <w:sz w:val="32"/>
          <w:szCs w:val="32"/>
        </w:rPr>
      </w:pPr>
    </w:p>
    <w:p w14:paraId="6E5995C3" w14:textId="3B6C4615" w:rsidR="0065706F" w:rsidRPr="00E70BE4" w:rsidRDefault="0065706F">
      <w:pPr>
        <w:rPr>
          <w:sz w:val="32"/>
          <w:szCs w:val="32"/>
        </w:rPr>
      </w:pPr>
      <w:r w:rsidRPr="00E70BE4">
        <w:rPr>
          <w:b/>
          <w:bCs/>
          <w:sz w:val="32"/>
          <w:szCs w:val="32"/>
        </w:rPr>
        <w:t xml:space="preserve">Date: </w:t>
      </w:r>
      <w:r w:rsidRPr="00E70BE4">
        <w:rPr>
          <w:sz w:val="32"/>
          <w:szCs w:val="32"/>
        </w:rPr>
        <w:t xml:space="preserve">Nov </w:t>
      </w:r>
      <w:r w:rsidR="0071297D" w:rsidRPr="00E70BE4">
        <w:rPr>
          <w:sz w:val="32"/>
          <w:szCs w:val="32"/>
        </w:rPr>
        <w:t>25</w:t>
      </w:r>
      <w:r w:rsidR="0071297D" w:rsidRPr="00E70BE4">
        <w:rPr>
          <w:sz w:val="32"/>
          <w:szCs w:val="32"/>
          <w:vertAlign w:val="superscript"/>
        </w:rPr>
        <w:t>th</w:t>
      </w:r>
      <w:r w:rsidRPr="00E70BE4">
        <w:rPr>
          <w:sz w:val="32"/>
          <w:szCs w:val="32"/>
        </w:rPr>
        <w:t>, 2018</w:t>
      </w:r>
    </w:p>
    <w:p w14:paraId="44ABE43A" w14:textId="115F6249" w:rsidR="0065706F" w:rsidRDefault="0065706F"/>
    <w:p w14:paraId="134A5381" w14:textId="25722C32" w:rsidR="0065706F" w:rsidRDefault="0065706F"/>
    <w:p w14:paraId="281633B6" w14:textId="76CA93C6" w:rsidR="0065706F" w:rsidRDefault="0065706F"/>
    <w:p w14:paraId="5493F7C8" w14:textId="4B95A060" w:rsidR="0065706F" w:rsidRDefault="0065706F"/>
    <w:p w14:paraId="46367238" w14:textId="31C8A509" w:rsidR="0065706F" w:rsidRDefault="0065706F"/>
    <w:p w14:paraId="79702A2D" w14:textId="5F0EED5E" w:rsidR="0065706F" w:rsidRDefault="0065706F"/>
    <w:p w14:paraId="5AB51413" w14:textId="6FD01070" w:rsidR="0065706F" w:rsidRDefault="0065706F"/>
    <w:p w14:paraId="1C139C57" w14:textId="37616EA0" w:rsidR="0065706F" w:rsidRDefault="0065706F"/>
    <w:p w14:paraId="2FDDD2BB" w14:textId="6BEA2B45" w:rsidR="0065706F" w:rsidRDefault="0065706F"/>
    <w:p w14:paraId="118AE005" w14:textId="17C0CD4D" w:rsidR="0065706F" w:rsidRDefault="0065706F"/>
    <w:p w14:paraId="5A90C043" w14:textId="7E2CBA81" w:rsidR="0065706F" w:rsidRDefault="0065706F"/>
    <w:p w14:paraId="14FBE3D9" w14:textId="1E60AE69" w:rsidR="0065706F" w:rsidRDefault="0065706F"/>
    <w:p w14:paraId="7E0FBCEB" w14:textId="3CCF8E37" w:rsidR="0065706F" w:rsidRDefault="0065706F"/>
    <w:p w14:paraId="018F9DCA" w14:textId="7DA4FEA2" w:rsidR="0065706F" w:rsidRDefault="0065706F"/>
    <w:p w14:paraId="3DC98C28" w14:textId="7812B0EC" w:rsidR="0065706F" w:rsidRDefault="0065706F"/>
    <w:p w14:paraId="001A3823" w14:textId="08E8477F" w:rsidR="0065706F" w:rsidRDefault="0065706F"/>
    <w:p w14:paraId="520B9021" w14:textId="20A524A9" w:rsidR="0065706F" w:rsidRDefault="0065706F"/>
    <w:p w14:paraId="7A7C3A69" w14:textId="0AD9D83E" w:rsidR="0065706F" w:rsidRDefault="0065706F"/>
    <w:p w14:paraId="62496D02" w14:textId="35E7BF31" w:rsidR="0065706F" w:rsidRDefault="0065706F"/>
    <w:p w14:paraId="169E8FFF" w14:textId="5C06F144" w:rsidR="0065706F" w:rsidRDefault="0065706F"/>
    <w:p w14:paraId="1162B06C" w14:textId="1216D63C" w:rsidR="0065706F" w:rsidRDefault="0065706F">
      <w:r>
        <w:br w:type="page"/>
      </w:r>
    </w:p>
    <w:p w14:paraId="11257BB7" w14:textId="5A7FD0C6" w:rsidR="0065706F" w:rsidRPr="00E70BE4" w:rsidRDefault="0065706F">
      <w:pPr>
        <w:rPr>
          <w:b/>
          <w:bCs/>
          <w:sz w:val="28"/>
          <w:szCs w:val="28"/>
        </w:rPr>
      </w:pPr>
      <w:r w:rsidRPr="00E70BE4">
        <w:rPr>
          <w:b/>
          <w:bCs/>
          <w:sz w:val="28"/>
          <w:szCs w:val="28"/>
        </w:rPr>
        <w:lastRenderedPageBreak/>
        <w:t>Abstract</w:t>
      </w:r>
    </w:p>
    <w:p w14:paraId="74791790" w14:textId="6489F522" w:rsidR="0065706F" w:rsidRDefault="0065706F">
      <w:pPr>
        <w:rPr>
          <w:b/>
          <w:bCs/>
        </w:rPr>
      </w:pPr>
    </w:p>
    <w:p w14:paraId="1B8E0314" w14:textId="63C742B4" w:rsidR="0065706F" w:rsidRDefault="0065706F">
      <w:r w:rsidRPr="0065706F">
        <w:t xml:space="preserve">WASH in </w:t>
      </w:r>
      <w:r>
        <w:t xml:space="preserve">conflict emergencies is a critical live saving intervention. Women and children are often the worst victims of conflicts and war and bear the highest burden of diseases, malnutrition and access to aid. It is important to give due consideration to gender dimensions while designing and WASH intervention for conflict affected population. </w:t>
      </w:r>
    </w:p>
    <w:p w14:paraId="6E56E9B3" w14:textId="175070F7" w:rsidR="0065706F" w:rsidRDefault="0065706F"/>
    <w:p w14:paraId="040A6DCE" w14:textId="38663B46" w:rsidR="0065706F" w:rsidRDefault="0065706F">
      <w:r>
        <w:t>Two of the most critical interventions in WASH in emergencies are emergency water supply and sanitation. It is critical to make sure women’s participation while designing such interventions. In war situations, men are often out of home and sometimes are recruited as fighters, its mainly women who are left behind at homes or camps. Their vulnerabilities tripled due to security and safety situations where women can be targeted for sexual violence</w:t>
      </w:r>
      <w:r w:rsidR="00F12C8E">
        <w:t xml:space="preserve"> as a war tool. It is critically important to implement such interventions not very far from the living place of women. Long distances can harm their personal safety and wellbeing. </w:t>
      </w:r>
    </w:p>
    <w:p w14:paraId="44FCB08B" w14:textId="2D0D933F" w:rsidR="007D028E" w:rsidRDefault="007D028E"/>
    <w:p w14:paraId="7CD6AE0D" w14:textId="21D9988F" w:rsidR="007D028E" w:rsidRDefault="00D16B35">
      <w:r>
        <w:t xml:space="preserve">Gender assessment of WASH interventions and policies of different aid agencies in South Sudan has been carried out.  The main objective of this assessment is to observe the gender sensitivity of WASH policies and programs of Aid agencies in South Sudan. Aid agencies have been randomly selected and mainly data of UNICEF and Oxfam have been taken into considerations given their status as WASH champions. </w:t>
      </w:r>
    </w:p>
    <w:p w14:paraId="31144546" w14:textId="0A234AD7" w:rsidR="00202325" w:rsidRDefault="00202325">
      <w:r>
        <w:br w:type="page"/>
      </w:r>
    </w:p>
    <w:p w14:paraId="5AB11503" w14:textId="23A22EC0" w:rsidR="0065706F" w:rsidRPr="00E70BE4" w:rsidRDefault="00202325">
      <w:pPr>
        <w:rPr>
          <w:b/>
          <w:bCs/>
          <w:sz w:val="28"/>
          <w:szCs w:val="28"/>
        </w:rPr>
      </w:pPr>
      <w:r w:rsidRPr="00E70BE4">
        <w:rPr>
          <w:b/>
          <w:bCs/>
          <w:sz w:val="28"/>
          <w:szCs w:val="28"/>
        </w:rPr>
        <w:lastRenderedPageBreak/>
        <w:t>Table of Contents</w:t>
      </w:r>
    </w:p>
    <w:p w14:paraId="1FE84508" w14:textId="77777777" w:rsidR="00D16B35" w:rsidRDefault="00D16B35">
      <w:pPr>
        <w:rPr>
          <w:b/>
          <w:bCs/>
        </w:rPr>
      </w:pPr>
    </w:p>
    <w:p w14:paraId="55F9BFF1" w14:textId="1E818A65" w:rsidR="00202325" w:rsidRDefault="00202325" w:rsidP="00202325">
      <w:pPr>
        <w:pStyle w:val="ListParagraph"/>
        <w:numPr>
          <w:ilvl w:val="0"/>
          <w:numId w:val="1"/>
        </w:numPr>
      </w:pPr>
      <w:r w:rsidRPr="00202325">
        <w:t>Abstract</w:t>
      </w:r>
      <w:r w:rsidR="00D16B35">
        <w:t>…………………………………………………………………………………………………………2</w:t>
      </w:r>
    </w:p>
    <w:p w14:paraId="6AA6FF6F" w14:textId="77777777" w:rsidR="00D16B35" w:rsidRPr="00202325" w:rsidRDefault="00D16B35" w:rsidP="00D16B35">
      <w:pPr>
        <w:pStyle w:val="ListParagraph"/>
      </w:pPr>
    </w:p>
    <w:p w14:paraId="223DF3D6" w14:textId="1F9C074D" w:rsidR="00722176" w:rsidRDefault="00D16B35" w:rsidP="00202325">
      <w:pPr>
        <w:pStyle w:val="ListParagraph"/>
        <w:numPr>
          <w:ilvl w:val="0"/>
          <w:numId w:val="1"/>
        </w:numPr>
      </w:pPr>
      <w:r>
        <w:t>Introduction………………………………………………………………………………………………</w:t>
      </w:r>
      <w:proofErr w:type="gramStart"/>
      <w:r>
        <w:t>…..</w:t>
      </w:r>
      <w:proofErr w:type="gramEnd"/>
      <w:r>
        <w:t>4</w:t>
      </w:r>
    </w:p>
    <w:p w14:paraId="4BDCA4F4" w14:textId="77777777" w:rsidR="00D16B35" w:rsidRDefault="00D16B35" w:rsidP="00D16B35">
      <w:pPr>
        <w:pStyle w:val="ListParagraph"/>
      </w:pPr>
    </w:p>
    <w:p w14:paraId="3FD0E48C" w14:textId="0A40FB0F" w:rsidR="00D16B35" w:rsidRDefault="00E70BE4" w:rsidP="00202325">
      <w:pPr>
        <w:pStyle w:val="ListParagraph"/>
        <w:numPr>
          <w:ilvl w:val="0"/>
          <w:numId w:val="1"/>
        </w:numPr>
      </w:pPr>
      <w:r>
        <w:t>Background Information……………………………………………………………………………</w:t>
      </w:r>
      <w:proofErr w:type="gramStart"/>
      <w:r>
        <w:t>…..</w:t>
      </w:r>
      <w:proofErr w:type="gramEnd"/>
      <w:r>
        <w:t>4</w:t>
      </w:r>
    </w:p>
    <w:p w14:paraId="74318382" w14:textId="77777777" w:rsidR="00E70BE4" w:rsidRDefault="00E70BE4" w:rsidP="00E70BE4">
      <w:pPr>
        <w:pStyle w:val="ListParagraph"/>
      </w:pPr>
    </w:p>
    <w:p w14:paraId="79EC2AC3" w14:textId="15F75539" w:rsidR="00E70BE4" w:rsidRDefault="00E70BE4" w:rsidP="00202325">
      <w:pPr>
        <w:pStyle w:val="ListParagraph"/>
        <w:numPr>
          <w:ilvl w:val="0"/>
          <w:numId w:val="1"/>
        </w:numPr>
      </w:pPr>
      <w:r>
        <w:t>Problem Statement……………………………………………………………………………………</w:t>
      </w:r>
      <w:proofErr w:type="gramStart"/>
      <w:r>
        <w:t>…..</w:t>
      </w:r>
      <w:proofErr w:type="gramEnd"/>
      <w:r>
        <w:t>5</w:t>
      </w:r>
    </w:p>
    <w:p w14:paraId="5F3105E1" w14:textId="77777777" w:rsidR="00E70BE4" w:rsidRDefault="00E70BE4" w:rsidP="00E70BE4">
      <w:pPr>
        <w:pStyle w:val="ListParagraph"/>
      </w:pPr>
    </w:p>
    <w:p w14:paraId="4C8D2E2B" w14:textId="4E238CE6" w:rsidR="00E70BE4" w:rsidRDefault="00D82EAA" w:rsidP="00202325">
      <w:pPr>
        <w:pStyle w:val="ListParagraph"/>
        <w:numPr>
          <w:ilvl w:val="0"/>
          <w:numId w:val="1"/>
        </w:numPr>
      </w:pPr>
      <w:r>
        <w:t>Research Objective ……………………………………………………………………………………</w:t>
      </w:r>
      <w:proofErr w:type="gramStart"/>
      <w:r>
        <w:t>…..</w:t>
      </w:r>
      <w:proofErr w:type="gramEnd"/>
      <w:r>
        <w:t>6</w:t>
      </w:r>
    </w:p>
    <w:p w14:paraId="0CF374BD" w14:textId="77777777" w:rsidR="00D82EAA" w:rsidRDefault="00D82EAA" w:rsidP="00D82EAA">
      <w:pPr>
        <w:pStyle w:val="ListParagraph"/>
      </w:pPr>
    </w:p>
    <w:p w14:paraId="44E1291F" w14:textId="6BB35052" w:rsidR="00D82EAA" w:rsidRDefault="00D82EAA" w:rsidP="00202325">
      <w:pPr>
        <w:pStyle w:val="ListParagraph"/>
        <w:numPr>
          <w:ilvl w:val="0"/>
          <w:numId w:val="1"/>
        </w:numPr>
      </w:pPr>
      <w:r>
        <w:t>Research Questions……………………………………………………………………………………</w:t>
      </w:r>
      <w:proofErr w:type="gramStart"/>
      <w:r>
        <w:t>…..</w:t>
      </w:r>
      <w:proofErr w:type="gramEnd"/>
      <w:r>
        <w:t>6</w:t>
      </w:r>
    </w:p>
    <w:p w14:paraId="66B0D8BF" w14:textId="77777777" w:rsidR="00D82EAA" w:rsidRDefault="00D82EAA" w:rsidP="00D82EAA">
      <w:pPr>
        <w:pStyle w:val="ListParagraph"/>
      </w:pPr>
    </w:p>
    <w:p w14:paraId="08E8D144" w14:textId="13134430" w:rsidR="00D82EAA" w:rsidRDefault="00D82EAA" w:rsidP="00202325">
      <w:pPr>
        <w:pStyle w:val="ListParagraph"/>
        <w:numPr>
          <w:ilvl w:val="0"/>
          <w:numId w:val="1"/>
        </w:numPr>
      </w:pPr>
      <w:r>
        <w:t>Research Hypothesis……………………………………………………………………………………….6</w:t>
      </w:r>
    </w:p>
    <w:p w14:paraId="55BB4D7D" w14:textId="77777777" w:rsidR="00D82EAA" w:rsidRDefault="00D82EAA" w:rsidP="00D82EAA">
      <w:pPr>
        <w:pStyle w:val="ListParagraph"/>
      </w:pPr>
    </w:p>
    <w:p w14:paraId="652BA08E" w14:textId="04713F1D" w:rsidR="00D82EAA" w:rsidRDefault="00D82EAA" w:rsidP="00202325">
      <w:pPr>
        <w:pStyle w:val="ListParagraph"/>
        <w:numPr>
          <w:ilvl w:val="0"/>
          <w:numId w:val="1"/>
        </w:numPr>
      </w:pPr>
      <w:r>
        <w:t>Justification of Study……………………………………………………………………………………….6</w:t>
      </w:r>
    </w:p>
    <w:p w14:paraId="120F50C8" w14:textId="77777777" w:rsidR="00D82EAA" w:rsidRDefault="00D82EAA" w:rsidP="00D82EAA">
      <w:pPr>
        <w:pStyle w:val="ListParagraph"/>
      </w:pPr>
    </w:p>
    <w:p w14:paraId="078EF310" w14:textId="013180C8" w:rsidR="00D82EAA" w:rsidRDefault="00D82EAA" w:rsidP="00202325">
      <w:pPr>
        <w:pStyle w:val="ListParagraph"/>
        <w:numPr>
          <w:ilvl w:val="0"/>
          <w:numId w:val="1"/>
        </w:numPr>
      </w:pPr>
      <w:r>
        <w:t>Rationale…………………………………………………………………………………………………………6</w:t>
      </w:r>
    </w:p>
    <w:p w14:paraId="47CBC4CE" w14:textId="77777777" w:rsidR="00D82EAA" w:rsidRDefault="00D82EAA" w:rsidP="00D82EAA">
      <w:pPr>
        <w:pStyle w:val="ListParagraph"/>
      </w:pPr>
    </w:p>
    <w:p w14:paraId="63261A4C" w14:textId="6FBC1B6D" w:rsidR="00D82EAA" w:rsidRDefault="00D82EAA" w:rsidP="00202325">
      <w:pPr>
        <w:pStyle w:val="ListParagraph"/>
        <w:numPr>
          <w:ilvl w:val="0"/>
          <w:numId w:val="1"/>
        </w:numPr>
      </w:pPr>
      <w:r>
        <w:t>Scope &amp; Limitation …………………………………………………………………………………………7</w:t>
      </w:r>
    </w:p>
    <w:p w14:paraId="0F341CAC" w14:textId="77777777" w:rsidR="00D82EAA" w:rsidRDefault="00D82EAA" w:rsidP="00D82EAA">
      <w:pPr>
        <w:pStyle w:val="ListParagraph"/>
      </w:pPr>
    </w:p>
    <w:p w14:paraId="1E7525B4" w14:textId="10368E56" w:rsidR="00D82EAA" w:rsidRDefault="00D82EAA" w:rsidP="00202325">
      <w:pPr>
        <w:pStyle w:val="ListParagraph"/>
        <w:numPr>
          <w:ilvl w:val="0"/>
          <w:numId w:val="1"/>
        </w:numPr>
      </w:pPr>
      <w:r>
        <w:t>Literature Review……………………………………………………………………………………………7</w:t>
      </w:r>
    </w:p>
    <w:p w14:paraId="32C547A1" w14:textId="77777777" w:rsidR="00D82EAA" w:rsidRDefault="00D82EAA" w:rsidP="00D82EAA">
      <w:pPr>
        <w:pStyle w:val="ListParagraph"/>
      </w:pPr>
    </w:p>
    <w:p w14:paraId="17FF289A" w14:textId="57A5F810" w:rsidR="00D82EAA" w:rsidRDefault="00D82EAA" w:rsidP="00202325">
      <w:pPr>
        <w:pStyle w:val="ListParagraph"/>
        <w:numPr>
          <w:ilvl w:val="0"/>
          <w:numId w:val="1"/>
        </w:numPr>
      </w:pPr>
      <w:r>
        <w:t>Methodology………………………………………………………………………………………………….8</w:t>
      </w:r>
    </w:p>
    <w:p w14:paraId="17069599" w14:textId="77777777" w:rsidR="00D82EAA" w:rsidRDefault="00D82EAA" w:rsidP="00D82EAA">
      <w:pPr>
        <w:pStyle w:val="ListParagraph"/>
      </w:pPr>
    </w:p>
    <w:p w14:paraId="152A68E3" w14:textId="32A0A784" w:rsidR="00D82EAA" w:rsidRDefault="00D82EAA" w:rsidP="00202325">
      <w:pPr>
        <w:pStyle w:val="ListParagraph"/>
        <w:numPr>
          <w:ilvl w:val="0"/>
          <w:numId w:val="1"/>
        </w:numPr>
      </w:pPr>
      <w:r>
        <w:t>Ethics………………………………………………………………………………………………………………9</w:t>
      </w:r>
    </w:p>
    <w:p w14:paraId="3FECF55A" w14:textId="77777777" w:rsidR="00D82EAA" w:rsidRDefault="00D82EAA" w:rsidP="00D82EAA">
      <w:pPr>
        <w:pStyle w:val="ListParagraph"/>
      </w:pPr>
    </w:p>
    <w:p w14:paraId="58473C9B" w14:textId="3A24A72B" w:rsidR="00D82EAA" w:rsidRDefault="00D82EAA" w:rsidP="00202325">
      <w:pPr>
        <w:pStyle w:val="ListParagraph"/>
        <w:numPr>
          <w:ilvl w:val="0"/>
          <w:numId w:val="1"/>
        </w:numPr>
      </w:pPr>
      <w:r>
        <w:t>Analysis &amp; Interpretation……………………………………………………………………………</w:t>
      </w:r>
      <w:proofErr w:type="gramStart"/>
      <w:r>
        <w:t>…..</w:t>
      </w:r>
      <w:proofErr w:type="gramEnd"/>
      <w:r>
        <w:t>9</w:t>
      </w:r>
    </w:p>
    <w:p w14:paraId="1E0FB623" w14:textId="77777777" w:rsidR="00D82EAA" w:rsidRDefault="00D82EAA" w:rsidP="00D82EAA">
      <w:pPr>
        <w:pStyle w:val="ListParagraph"/>
      </w:pPr>
    </w:p>
    <w:p w14:paraId="2B2DFB55" w14:textId="4A498B2E" w:rsidR="00D82EAA" w:rsidRDefault="00D82EAA" w:rsidP="00202325">
      <w:pPr>
        <w:pStyle w:val="ListParagraph"/>
        <w:numPr>
          <w:ilvl w:val="0"/>
          <w:numId w:val="1"/>
        </w:numPr>
      </w:pPr>
      <w:r>
        <w:t>Limitations of the Study………………………………………………………………………………….9</w:t>
      </w:r>
    </w:p>
    <w:p w14:paraId="35380C60" w14:textId="77777777" w:rsidR="00D82EAA" w:rsidRDefault="00D82EAA" w:rsidP="00D82EAA">
      <w:pPr>
        <w:pStyle w:val="ListParagraph"/>
      </w:pPr>
    </w:p>
    <w:p w14:paraId="026D468C" w14:textId="7E4FCE99" w:rsidR="00D82EAA" w:rsidRDefault="00D82EAA" w:rsidP="00202325">
      <w:pPr>
        <w:pStyle w:val="ListParagraph"/>
        <w:numPr>
          <w:ilvl w:val="0"/>
          <w:numId w:val="1"/>
        </w:numPr>
      </w:pPr>
      <w:r>
        <w:t>References…………………………………………………………………………………………………….10</w:t>
      </w:r>
      <w:bookmarkStart w:id="4" w:name="_GoBack"/>
      <w:bookmarkEnd w:id="4"/>
    </w:p>
    <w:p w14:paraId="57BE9A07" w14:textId="77777777" w:rsidR="00722176" w:rsidRDefault="00722176">
      <w:r>
        <w:br w:type="page"/>
      </w:r>
    </w:p>
    <w:p w14:paraId="2113EACF" w14:textId="5F2A804B" w:rsidR="00722176" w:rsidRPr="00D16B35" w:rsidRDefault="00722176" w:rsidP="00D16B35">
      <w:pPr>
        <w:pStyle w:val="ListParagraph"/>
        <w:numPr>
          <w:ilvl w:val="0"/>
          <w:numId w:val="7"/>
        </w:numPr>
        <w:spacing w:line="360" w:lineRule="auto"/>
        <w:jc w:val="both"/>
        <w:rPr>
          <w:rFonts w:ascii="Cambria" w:hAnsi="Cambria"/>
          <w:b/>
          <w:smallCaps/>
        </w:rPr>
      </w:pPr>
      <w:r w:rsidRPr="00D16B35">
        <w:rPr>
          <w:rFonts w:ascii="Cambria" w:hAnsi="Cambria"/>
          <w:b/>
          <w:smallCaps/>
        </w:rPr>
        <w:lastRenderedPageBreak/>
        <w:t>CHAPTER ONE:  Introduction</w:t>
      </w:r>
    </w:p>
    <w:p w14:paraId="1423D175" w14:textId="3800567E" w:rsidR="00722176" w:rsidRDefault="00722176" w:rsidP="00722176">
      <w:pPr>
        <w:spacing w:line="360" w:lineRule="auto"/>
        <w:jc w:val="both"/>
        <w:rPr>
          <w:rFonts w:ascii="Cambria" w:hAnsi="Cambria"/>
        </w:rPr>
      </w:pPr>
    </w:p>
    <w:p w14:paraId="0002F605" w14:textId="618FA257" w:rsidR="006F142F" w:rsidRDefault="006F142F" w:rsidP="00D16B35">
      <w:pPr>
        <w:spacing w:line="360" w:lineRule="auto"/>
        <w:jc w:val="both"/>
        <w:rPr>
          <w:rFonts w:ascii="Cambria" w:hAnsi="Cambria"/>
        </w:rPr>
      </w:pPr>
      <w:r>
        <w:rPr>
          <w:rFonts w:ascii="Cambria" w:hAnsi="Cambria"/>
        </w:rPr>
        <w:t xml:space="preserve">This research paper is </w:t>
      </w:r>
      <w:r w:rsidR="002264A9">
        <w:rPr>
          <w:rFonts w:ascii="Cambria" w:hAnsi="Cambria"/>
        </w:rPr>
        <w:t xml:space="preserve">highlighting the gender assessment of water and sanitation </w:t>
      </w:r>
      <w:r w:rsidR="00D16B35">
        <w:rPr>
          <w:rFonts w:ascii="Cambria" w:hAnsi="Cambria"/>
        </w:rPr>
        <w:t xml:space="preserve">actions and policies of aid agencies </w:t>
      </w:r>
      <w:r w:rsidR="002264A9">
        <w:rPr>
          <w:rFonts w:ascii="Cambria" w:hAnsi="Cambria"/>
        </w:rPr>
        <w:t xml:space="preserve">in conflict emergency of South Sudan. </w:t>
      </w:r>
      <w:r>
        <w:rPr>
          <w:rFonts w:ascii="Cambria" w:hAnsi="Cambria"/>
        </w:rPr>
        <w:t xml:space="preserve">It will detail how gender considerations </w:t>
      </w:r>
      <w:r w:rsidR="002264A9">
        <w:rPr>
          <w:rFonts w:ascii="Cambria" w:hAnsi="Cambria"/>
        </w:rPr>
        <w:t xml:space="preserve">are </w:t>
      </w:r>
      <w:r w:rsidR="00D16B35">
        <w:rPr>
          <w:rFonts w:ascii="Cambria" w:hAnsi="Cambria"/>
        </w:rPr>
        <w:t xml:space="preserve">taken into consideration while designing these actions and policies. </w:t>
      </w:r>
      <w:r w:rsidR="004D3CA2">
        <w:rPr>
          <w:rFonts w:ascii="Cambria" w:hAnsi="Cambria"/>
        </w:rPr>
        <w:t xml:space="preserve">It focusses on </w:t>
      </w:r>
      <w:r w:rsidR="00D16B35">
        <w:rPr>
          <w:rFonts w:ascii="Cambria" w:hAnsi="Cambria"/>
        </w:rPr>
        <w:t xml:space="preserve">what added value these organizations are bringing while doing gender sensitive WASH programming. </w:t>
      </w:r>
    </w:p>
    <w:p w14:paraId="0B9B1671" w14:textId="77777777" w:rsidR="006F142F" w:rsidRPr="00337E7F" w:rsidRDefault="006F142F" w:rsidP="00722176">
      <w:pPr>
        <w:spacing w:line="360" w:lineRule="auto"/>
        <w:jc w:val="both"/>
        <w:rPr>
          <w:rFonts w:ascii="Cambria" w:hAnsi="Cambria"/>
        </w:rPr>
      </w:pPr>
    </w:p>
    <w:p w14:paraId="5B6C9A30" w14:textId="00F2556D" w:rsidR="002E1784" w:rsidRPr="002E1784" w:rsidRDefault="006F142F" w:rsidP="002E1784">
      <w:pPr>
        <w:spacing w:line="360" w:lineRule="auto"/>
        <w:jc w:val="both"/>
        <w:rPr>
          <w:rFonts w:ascii="Times New Roman" w:eastAsia="Times New Roman" w:hAnsi="Times New Roman" w:cs="Times New Roman"/>
        </w:rPr>
      </w:pPr>
      <w:r>
        <w:rPr>
          <w:rFonts w:ascii="Cambria" w:hAnsi="Cambria"/>
          <w:b/>
        </w:rPr>
        <w:t>1</w:t>
      </w:r>
      <w:r w:rsidR="00722176">
        <w:rPr>
          <w:rFonts w:ascii="Cambria" w:hAnsi="Cambria"/>
          <w:b/>
        </w:rPr>
        <w:t xml:space="preserve">.2. </w:t>
      </w:r>
      <w:r w:rsidR="00722176" w:rsidRPr="0043644D">
        <w:rPr>
          <w:rFonts w:ascii="Cambria" w:hAnsi="Cambria"/>
          <w:b/>
        </w:rPr>
        <w:t>Background information</w:t>
      </w:r>
      <w:r w:rsidR="00722176" w:rsidRPr="0043644D">
        <w:rPr>
          <w:rFonts w:ascii="Cambria" w:hAnsi="Cambria"/>
        </w:rPr>
        <w:t xml:space="preserve">: </w:t>
      </w:r>
    </w:p>
    <w:p w14:paraId="74ABE053" w14:textId="1AC19301" w:rsidR="002E1784" w:rsidRPr="002E1784" w:rsidRDefault="002E1784" w:rsidP="002E1784">
      <w:pPr>
        <w:spacing w:before="100" w:beforeAutospacing="1" w:after="100" w:afterAutospacing="1"/>
        <w:rPr>
          <w:rFonts w:eastAsia="Times New Roman" w:cstheme="minorHAnsi"/>
        </w:rPr>
      </w:pPr>
      <w:r w:rsidRPr="002E1784">
        <w:rPr>
          <w:rFonts w:eastAsia="Times New Roman" w:cstheme="minorHAnsi"/>
          <w:color w:val="565659"/>
        </w:rPr>
        <w:t>More than 5.3 million South Sudanese people urgently need water, sanitation and hygiene (WASH) support. Some 304,560 refugees will also need WASH services in 2018. The needs are closely related to the conflict, internal displacement and the economic downturn, which have all</w:t>
      </w:r>
      <w:r w:rsidRPr="002E1784">
        <w:rPr>
          <w:rFonts w:eastAsia="Times New Roman" w:cstheme="minorHAnsi"/>
          <w:color w:val="565659"/>
        </w:rPr>
        <w:br/>
        <w:t xml:space="preserve">put a further strain on already limited WASH services. Some 90 per cent of the population do not have access to improved sanitation. Half of the population does not have access to improved water sources, with about 35 per cent of the existing boreholes estimated to be non-functional. Open defecation is persistent in 61 per cent of settlements in the country. Only 28 per cent of the population have access to a borehole within 30 minutes’ walk. </w:t>
      </w:r>
    </w:p>
    <w:p w14:paraId="211435B4" w14:textId="51F99D58" w:rsidR="00D16B35" w:rsidRPr="00E70BE4" w:rsidRDefault="008507D7" w:rsidP="008507D7">
      <w:pPr>
        <w:spacing w:before="100" w:beforeAutospacing="1" w:after="100" w:afterAutospacing="1"/>
        <w:rPr>
          <w:rFonts w:eastAsia="Times New Roman" w:cstheme="minorHAnsi"/>
          <w:color w:val="4472C4" w:themeColor="accent1"/>
        </w:rPr>
      </w:pPr>
      <w:r w:rsidRPr="008507D7">
        <w:rPr>
          <w:rFonts w:eastAsia="Times New Roman" w:cstheme="minorHAnsi"/>
          <w:color w:val="565659"/>
        </w:rPr>
        <w:t>The most vulnerable members of the population are in the greatest need of WASH support, particularly the internally displaced</w:t>
      </w:r>
      <w:r w:rsidRPr="00E70BE4">
        <w:rPr>
          <w:rFonts w:eastAsia="Times New Roman" w:cstheme="minorHAnsi"/>
          <w:color w:val="565659"/>
        </w:rPr>
        <w:t xml:space="preserve"> (especially women)</w:t>
      </w:r>
      <w:r w:rsidRPr="008507D7">
        <w:rPr>
          <w:rFonts w:eastAsia="Times New Roman" w:cstheme="minorHAnsi"/>
          <w:color w:val="565659"/>
        </w:rPr>
        <w:t>. This includes the severely malnourished and</w:t>
      </w:r>
      <w:r w:rsidRPr="008507D7">
        <w:rPr>
          <w:rFonts w:eastAsia="Times New Roman" w:cstheme="minorHAnsi"/>
          <w:color w:val="565659"/>
        </w:rPr>
        <w:br/>
        <w:t xml:space="preserve">food insecure, who are prone to water-borne and water- related diseases. Children under age </w:t>
      </w:r>
      <w:proofErr w:type="gramStart"/>
      <w:r w:rsidRPr="008507D7">
        <w:rPr>
          <w:rFonts w:eastAsia="Times New Roman" w:cstheme="minorHAnsi"/>
          <w:color w:val="565659"/>
        </w:rPr>
        <w:t xml:space="preserve">5 </w:t>
      </w:r>
      <w:r w:rsidRPr="00E70BE4">
        <w:rPr>
          <w:rFonts w:eastAsia="Times New Roman" w:cstheme="minorHAnsi"/>
          <w:color w:val="565659"/>
        </w:rPr>
        <w:t>,</w:t>
      </w:r>
      <w:proofErr w:type="gramEnd"/>
      <w:r w:rsidRPr="00E70BE4">
        <w:rPr>
          <w:rFonts w:eastAsia="Times New Roman" w:cstheme="minorHAnsi"/>
          <w:color w:val="565659"/>
        </w:rPr>
        <w:t xml:space="preserve"> </w:t>
      </w:r>
      <w:proofErr w:type="spellStart"/>
      <w:r w:rsidRPr="00E70BE4">
        <w:rPr>
          <w:rFonts w:eastAsia="Times New Roman" w:cstheme="minorHAnsi"/>
          <w:color w:val="565659"/>
        </w:rPr>
        <w:t>lactant</w:t>
      </w:r>
      <w:proofErr w:type="spellEnd"/>
      <w:r w:rsidRPr="00E70BE4">
        <w:rPr>
          <w:rFonts w:eastAsia="Times New Roman" w:cstheme="minorHAnsi"/>
          <w:color w:val="565659"/>
        </w:rPr>
        <w:t xml:space="preserve"> mothers and pregnant women </w:t>
      </w:r>
      <w:r w:rsidRPr="008507D7">
        <w:rPr>
          <w:rFonts w:eastAsia="Times New Roman" w:cstheme="minorHAnsi"/>
          <w:color w:val="565659"/>
        </w:rPr>
        <w:t xml:space="preserve">are especially at risk. People living in </w:t>
      </w:r>
      <w:proofErr w:type="spellStart"/>
      <w:r w:rsidRPr="008507D7">
        <w:rPr>
          <w:rFonts w:eastAsia="Times New Roman" w:cstheme="minorHAnsi"/>
          <w:color w:val="565659"/>
        </w:rPr>
        <w:t>PoC</w:t>
      </w:r>
      <w:proofErr w:type="spellEnd"/>
      <w:r w:rsidRPr="008507D7">
        <w:rPr>
          <w:rFonts w:eastAsia="Times New Roman" w:cstheme="minorHAnsi"/>
          <w:color w:val="565659"/>
        </w:rPr>
        <w:t xml:space="preserve"> sites and collective </w:t>
      </w:r>
      <w:proofErr w:type="spellStart"/>
      <w:r w:rsidRPr="008507D7">
        <w:rPr>
          <w:rFonts w:eastAsia="Times New Roman" w:cstheme="minorHAnsi"/>
          <w:color w:val="565659"/>
        </w:rPr>
        <w:t>centres</w:t>
      </w:r>
      <w:proofErr w:type="spellEnd"/>
      <w:r w:rsidRPr="008507D7">
        <w:rPr>
          <w:rFonts w:eastAsia="Times New Roman" w:cstheme="minorHAnsi"/>
          <w:color w:val="565659"/>
        </w:rPr>
        <w:t xml:space="preserve"> depend on</w:t>
      </w:r>
      <w:r w:rsidRPr="00E70BE4">
        <w:rPr>
          <w:rFonts w:eastAsia="Times New Roman" w:cstheme="minorHAnsi"/>
          <w:color w:val="565659"/>
        </w:rPr>
        <w:t xml:space="preserve"> </w:t>
      </w:r>
      <w:r w:rsidRPr="008507D7">
        <w:rPr>
          <w:rFonts w:eastAsia="Times New Roman" w:cstheme="minorHAnsi"/>
          <w:color w:val="565659"/>
        </w:rPr>
        <w:t xml:space="preserve">a consistent supply of safe water, sanitation and hygiene services, and the displaced communities living outside of </w:t>
      </w:r>
      <w:proofErr w:type="spellStart"/>
      <w:r w:rsidRPr="008507D7">
        <w:rPr>
          <w:rFonts w:eastAsia="Times New Roman" w:cstheme="minorHAnsi"/>
          <w:color w:val="565659"/>
        </w:rPr>
        <w:t>PoCs</w:t>
      </w:r>
      <w:proofErr w:type="spellEnd"/>
      <w:r w:rsidRPr="008507D7">
        <w:rPr>
          <w:rFonts w:eastAsia="Times New Roman" w:cstheme="minorHAnsi"/>
          <w:color w:val="565659"/>
        </w:rPr>
        <w:t xml:space="preserve"> are frequently deprived of WASH support due to access </w:t>
      </w:r>
      <w:proofErr w:type="spellStart"/>
      <w:r w:rsidRPr="008507D7">
        <w:rPr>
          <w:rFonts w:eastAsia="Times New Roman" w:cstheme="minorHAnsi"/>
          <w:color w:val="565659"/>
        </w:rPr>
        <w:t>containts</w:t>
      </w:r>
      <w:proofErr w:type="spellEnd"/>
      <w:r w:rsidRPr="008507D7">
        <w:rPr>
          <w:rFonts w:eastAsia="Times New Roman" w:cstheme="minorHAnsi"/>
          <w:color w:val="565659"/>
        </w:rPr>
        <w:t xml:space="preserve"> and insecurity. Lack of water compounds risks for women and girls, who are often exposed to violence when walking to remote water sources. In urban areas, people struggle to access safe water due to ever-rising prices. People in conflict-affected counties have lower access to safe water than the country average of 50 per cent. In 2017, for example, only 9 per cent of the population in </w:t>
      </w:r>
      <w:proofErr w:type="spellStart"/>
      <w:r w:rsidRPr="008507D7">
        <w:rPr>
          <w:rFonts w:eastAsia="Times New Roman" w:cstheme="minorHAnsi"/>
          <w:color w:val="565659"/>
        </w:rPr>
        <w:t>Magwi</w:t>
      </w:r>
      <w:proofErr w:type="spellEnd"/>
      <w:r w:rsidRPr="008507D7">
        <w:rPr>
          <w:rFonts w:eastAsia="Times New Roman" w:cstheme="minorHAnsi"/>
          <w:color w:val="565659"/>
        </w:rPr>
        <w:t xml:space="preserve"> County, 13 per cent in </w:t>
      </w:r>
      <w:proofErr w:type="spellStart"/>
      <w:r w:rsidRPr="008507D7">
        <w:rPr>
          <w:rFonts w:eastAsia="Times New Roman" w:cstheme="minorHAnsi"/>
          <w:color w:val="565659"/>
        </w:rPr>
        <w:t>Fashoda</w:t>
      </w:r>
      <w:proofErr w:type="spellEnd"/>
      <w:r w:rsidRPr="008507D7">
        <w:rPr>
          <w:rFonts w:eastAsia="Times New Roman" w:cstheme="minorHAnsi"/>
          <w:color w:val="565659"/>
        </w:rPr>
        <w:t xml:space="preserve"> County and 17 per cent in </w:t>
      </w:r>
      <w:proofErr w:type="spellStart"/>
      <w:r w:rsidRPr="008507D7">
        <w:rPr>
          <w:rFonts w:eastAsia="Times New Roman" w:cstheme="minorHAnsi"/>
          <w:color w:val="565659"/>
        </w:rPr>
        <w:t>Panyikang</w:t>
      </w:r>
      <w:proofErr w:type="spellEnd"/>
      <w:r w:rsidRPr="008507D7">
        <w:rPr>
          <w:rFonts w:eastAsia="Times New Roman" w:cstheme="minorHAnsi"/>
          <w:color w:val="565659"/>
        </w:rPr>
        <w:t xml:space="preserve"> County could reach boreholes</w:t>
      </w:r>
      <w:r w:rsidRPr="00E70BE4">
        <w:rPr>
          <w:rFonts w:eastAsia="Times New Roman" w:cstheme="minorHAnsi"/>
          <w:color w:val="565659"/>
        </w:rPr>
        <w:t xml:space="preserve"> </w:t>
      </w:r>
      <w:r w:rsidRPr="00E70BE4">
        <w:rPr>
          <w:rFonts w:eastAsia="Times New Roman" w:cstheme="minorHAnsi"/>
          <w:color w:val="4472C4" w:themeColor="accent1"/>
        </w:rPr>
        <w:t>(South Sudan HNO 2018, UNOCHA)</w:t>
      </w:r>
    </w:p>
    <w:p w14:paraId="0DEB47A5" w14:textId="13E9BBC7" w:rsidR="006F142F" w:rsidRPr="00E70BE4" w:rsidRDefault="005C2003" w:rsidP="00722176">
      <w:pPr>
        <w:spacing w:line="360" w:lineRule="auto"/>
        <w:jc w:val="both"/>
        <w:rPr>
          <w:rFonts w:cstheme="minorHAnsi"/>
        </w:rPr>
      </w:pPr>
      <w:r w:rsidRPr="00E70BE4">
        <w:rPr>
          <w:rFonts w:cstheme="minorHAnsi"/>
        </w:rPr>
        <w:t>The study intend</w:t>
      </w:r>
      <w:r w:rsidR="00D16B35" w:rsidRPr="00E70BE4">
        <w:rPr>
          <w:rFonts w:cstheme="minorHAnsi"/>
        </w:rPr>
        <w:t>s</w:t>
      </w:r>
      <w:r w:rsidRPr="00E70BE4">
        <w:rPr>
          <w:rFonts w:cstheme="minorHAnsi"/>
        </w:rPr>
        <w:t xml:space="preserve"> to </w:t>
      </w:r>
      <w:r w:rsidR="008507D7" w:rsidRPr="00E70BE4">
        <w:rPr>
          <w:rFonts w:cstheme="minorHAnsi"/>
        </w:rPr>
        <w:t xml:space="preserve">conduct </w:t>
      </w:r>
      <w:r w:rsidR="00D16B35" w:rsidRPr="00E70BE4">
        <w:rPr>
          <w:rFonts w:cstheme="minorHAnsi"/>
        </w:rPr>
        <w:t xml:space="preserve">gender assessment of WASH programs and policies of aid agencies working in South Sudan.  It will highlight what considerations are taken </w:t>
      </w:r>
      <w:proofErr w:type="spellStart"/>
      <w:r w:rsidR="00D16B35" w:rsidRPr="00E70BE4">
        <w:rPr>
          <w:rFonts w:cstheme="minorHAnsi"/>
        </w:rPr>
        <w:t>intoaccount</w:t>
      </w:r>
      <w:proofErr w:type="spellEnd"/>
      <w:r w:rsidR="00D16B35" w:rsidRPr="00E70BE4">
        <w:rPr>
          <w:rFonts w:cstheme="minorHAnsi"/>
        </w:rPr>
        <w:t xml:space="preserve"> and what standards are benchmarked to develop these policies and program. What is the accountability mechanism to gender </w:t>
      </w:r>
      <w:proofErr w:type="gramStart"/>
      <w:r w:rsidR="00D16B35" w:rsidRPr="00E70BE4">
        <w:rPr>
          <w:rFonts w:cstheme="minorHAnsi"/>
        </w:rPr>
        <w:t>considerations.</w:t>
      </w:r>
      <w:proofErr w:type="gramEnd"/>
      <w:r w:rsidR="00D16B35" w:rsidRPr="00E70BE4">
        <w:rPr>
          <w:rFonts w:cstheme="minorHAnsi"/>
        </w:rPr>
        <w:t xml:space="preserve"> </w:t>
      </w:r>
    </w:p>
    <w:p w14:paraId="2398698C" w14:textId="662E6023" w:rsidR="006F142F" w:rsidRDefault="006F142F" w:rsidP="00722176">
      <w:pPr>
        <w:spacing w:line="360" w:lineRule="auto"/>
        <w:jc w:val="both"/>
        <w:rPr>
          <w:rFonts w:cstheme="minorHAnsi"/>
        </w:rPr>
      </w:pPr>
    </w:p>
    <w:p w14:paraId="1C2B0A64" w14:textId="77777777" w:rsidR="00D82EAA" w:rsidRPr="00E70BE4" w:rsidRDefault="00D82EAA" w:rsidP="00722176">
      <w:pPr>
        <w:spacing w:line="360" w:lineRule="auto"/>
        <w:jc w:val="both"/>
        <w:rPr>
          <w:rFonts w:cstheme="minorHAnsi"/>
        </w:rPr>
      </w:pPr>
    </w:p>
    <w:p w14:paraId="722978BC" w14:textId="39CDE851" w:rsidR="005C2003" w:rsidRPr="00E70BE4" w:rsidRDefault="005C2003" w:rsidP="002264A9">
      <w:pPr>
        <w:spacing w:line="360" w:lineRule="auto"/>
        <w:jc w:val="both"/>
        <w:rPr>
          <w:rFonts w:cstheme="minorHAnsi"/>
          <w:highlight w:val="yellow"/>
        </w:rPr>
      </w:pPr>
      <w:r w:rsidRPr="00E70BE4">
        <w:rPr>
          <w:rFonts w:cstheme="minorHAnsi"/>
          <w:b/>
        </w:rPr>
        <w:lastRenderedPageBreak/>
        <w:t>1</w:t>
      </w:r>
      <w:r w:rsidR="00722176" w:rsidRPr="00E70BE4">
        <w:rPr>
          <w:rFonts w:cstheme="minorHAnsi"/>
          <w:b/>
        </w:rPr>
        <w:t>.3 Problem Statement:</w:t>
      </w:r>
      <w:r w:rsidR="00722176" w:rsidRPr="00E70BE4">
        <w:rPr>
          <w:rFonts w:cstheme="minorHAnsi"/>
        </w:rPr>
        <w:t xml:space="preserve">  </w:t>
      </w:r>
    </w:p>
    <w:p w14:paraId="56978EE5" w14:textId="7639171C" w:rsidR="00785EFE" w:rsidRPr="00E70BE4" w:rsidRDefault="005C2003" w:rsidP="002264A9">
      <w:pPr>
        <w:spacing w:line="360" w:lineRule="auto"/>
        <w:jc w:val="both"/>
        <w:rPr>
          <w:rFonts w:cstheme="minorHAnsi"/>
        </w:rPr>
      </w:pPr>
      <w:r w:rsidRPr="00E70BE4">
        <w:rPr>
          <w:rFonts w:cstheme="minorHAnsi"/>
        </w:rPr>
        <w:t xml:space="preserve">Access to safe water and sanitation is a fundamental human right and is </w:t>
      </w:r>
      <w:r w:rsidR="002264A9" w:rsidRPr="00E70BE4">
        <w:rPr>
          <w:rFonts w:cstheme="minorHAnsi"/>
        </w:rPr>
        <w:t xml:space="preserve">critical </w:t>
      </w:r>
      <w:r w:rsidRPr="00E70BE4">
        <w:rPr>
          <w:rFonts w:cstheme="minorHAnsi"/>
        </w:rPr>
        <w:t xml:space="preserve">to any humanitarian response. Water and sanitation programming, alongside hygiene promotion, is key to reducing deaths from water-related diseases in emergency contexts. </w:t>
      </w:r>
      <w:r w:rsidR="00785EFE" w:rsidRPr="00E70BE4">
        <w:rPr>
          <w:rFonts w:cstheme="minorHAnsi"/>
        </w:rPr>
        <w:t xml:space="preserve">Women and girls are the most vulnerable population in emergencies and can be potential victims of </w:t>
      </w:r>
      <w:proofErr w:type="gramStart"/>
      <w:r w:rsidR="00785EFE" w:rsidRPr="00E70BE4">
        <w:rPr>
          <w:rFonts w:cstheme="minorHAnsi"/>
        </w:rPr>
        <w:t>gender based</w:t>
      </w:r>
      <w:proofErr w:type="gramEnd"/>
      <w:r w:rsidR="00785EFE" w:rsidRPr="00E70BE4">
        <w:rPr>
          <w:rFonts w:cstheme="minorHAnsi"/>
        </w:rPr>
        <w:t xml:space="preserve"> violence and lack access to aid. It is critical to put them in priority position while planning any of the emergency interventions. </w:t>
      </w:r>
    </w:p>
    <w:p w14:paraId="73E6363C" w14:textId="1FEF48F0" w:rsidR="002264A9" w:rsidRPr="00E70BE4" w:rsidRDefault="002264A9" w:rsidP="002264A9">
      <w:pPr>
        <w:pStyle w:val="NormalWeb"/>
        <w:rPr>
          <w:rFonts w:asciiTheme="minorHAnsi" w:hAnsiTheme="minorHAnsi" w:cstheme="minorHAnsi"/>
        </w:rPr>
      </w:pPr>
      <w:r w:rsidRPr="00E70BE4">
        <w:rPr>
          <w:rFonts w:asciiTheme="minorHAnsi" w:hAnsiTheme="minorHAnsi" w:cstheme="minorHAnsi"/>
        </w:rPr>
        <w:t>Officially 67 percent of the population of South Sudan, both urban and rural, has access to improved drinking water sources.</w:t>
      </w:r>
      <w:r w:rsidRPr="00E70BE4">
        <w:rPr>
          <w:rFonts w:asciiTheme="minorHAnsi" w:hAnsiTheme="minorHAnsi" w:cstheme="minorHAnsi"/>
          <w:position w:val="10"/>
        </w:rPr>
        <w:t xml:space="preserve">1 </w:t>
      </w:r>
      <w:r w:rsidRPr="00E70BE4">
        <w:rPr>
          <w:rFonts w:asciiTheme="minorHAnsi" w:hAnsiTheme="minorHAnsi" w:cstheme="minorHAnsi"/>
        </w:rPr>
        <w:t>The Ministry of Water Resources and Irrigation (MWRI) states that 30-50 percent of water facilities are non-functional at any point in time due to the lack of spare part supply chains, weak maintenance capacity, poor management and/or inappropriate choice of technology. Thus, the actual level of access to an improved water source in rural areas</w:t>
      </w:r>
      <w:r w:rsidRPr="00E70BE4">
        <w:rPr>
          <w:rFonts w:asciiTheme="minorHAnsi" w:hAnsiTheme="minorHAnsi" w:cstheme="minorHAnsi"/>
          <w:position w:val="10"/>
        </w:rPr>
        <w:t xml:space="preserve">2 </w:t>
      </w:r>
      <w:r w:rsidRPr="00E70BE4">
        <w:rPr>
          <w:rFonts w:asciiTheme="minorHAnsi" w:hAnsiTheme="minorHAnsi" w:cstheme="minorHAnsi"/>
        </w:rPr>
        <w:t>is estimated to be only 34 percent</w:t>
      </w:r>
      <w:r w:rsidRPr="00E70BE4">
        <w:rPr>
          <w:rFonts w:asciiTheme="minorHAnsi" w:hAnsiTheme="minorHAnsi" w:cstheme="minorHAnsi"/>
          <w:position w:val="10"/>
        </w:rPr>
        <w:t xml:space="preserve">3 </w:t>
      </w:r>
      <w:r w:rsidRPr="00E70BE4">
        <w:rPr>
          <w:rFonts w:asciiTheme="minorHAnsi" w:hAnsiTheme="minorHAnsi" w:cstheme="minorHAnsi"/>
        </w:rPr>
        <w:t>– which affects most of the country as over 80 percent live in rural areas, representing 90 percent of those living in poverty. Furthermore, only 13 percent of the population has access to adequate sanitation facilities</w:t>
      </w:r>
      <w:r w:rsidRPr="00E70BE4">
        <w:rPr>
          <w:rFonts w:asciiTheme="minorHAnsi" w:hAnsiTheme="minorHAnsi" w:cstheme="minorHAnsi"/>
        </w:rPr>
        <w:t xml:space="preserve"> (USAID, South Sudan, Draft Water, Sanitation &amp; Hygiene </w:t>
      </w:r>
      <w:r w:rsidRPr="00E70BE4">
        <w:rPr>
          <w:rFonts w:asciiTheme="minorHAnsi" w:hAnsiTheme="minorHAnsi" w:cstheme="minorHAnsi"/>
          <w:color w:val="4472C4" w:themeColor="accent1"/>
        </w:rPr>
        <w:t>(WASH) Program-2013-2018, usaid.gov)</w:t>
      </w:r>
    </w:p>
    <w:p w14:paraId="7CEE6D9B" w14:textId="77777777" w:rsidR="002264A9" w:rsidRPr="00E70BE4" w:rsidRDefault="002264A9" w:rsidP="002264A9">
      <w:pPr>
        <w:pStyle w:val="NormalWeb"/>
        <w:rPr>
          <w:rFonts w:asciiTheme="minorHAnsi" w:hAnsiTheme="minorHAnsi" w:cstheme="minorHAnsi"/>
          <w:color w:val="4472C4" w:themeColor="accent1"/>
        </w:rPr>
      </w:pPr>
      <w:r w:rsidRPr="00E70BE4">
        <w:rPr>
          <w:rFonts w:asciiTheme="minorHAnsi" w:hAnsiTheme="minorHAnsi" w:cstheme="minorHAnsi"/>
        </w:rPr>
        <w:t>Adult women are most commonly the water carriers (85.6%) but female children under age 15 are also significant collectors (8.8%). Beyond limited access to improved water and sanitation there is low knowledge and practice of good hygiene behaviors</w:t>
      </w:r>
      <w:r w:rsidRPr="00E70BE4">
        <w:rPr>
          <w:rFonts w:asciiTheme="minorHAnsi" w:hAnsiTheme="minorHAnsi" w:cstheme="minorHAnsi"/>
        </w:rPr>
        <w:t xml:space="preserve"> (</w:t>
      </w:r>
      <w:r w:rsidRPr="00E70BE4">
        <w:rPr>
          <w:rFonts w:asciiTheme="minorHAnsi" w:hAnsiTheme="minorHAnsi" w:cstheme="minorHAnsi"/>
        </w:rPr>
        <w:t xml:space="preserve">USAID, South Sudan, Draft Water, Sanitation &amp; Hygiene </w:t>
      </w:r>
      <w:r w:rsidRPr="00E70BE4">
        <w:rPr>
          <w:rFonts w:asciiTheme="minorHAnsi" w:hAnsiTheme="minorHAnsi" w:cstheme="minorHAnsi"/>
          <w:color w:val="4472C4" w:themeColor="accent1"/>
        </w:rPr>
        <w:t>(WASH) Program-2013-2018, usaid.gov)</w:t>
      </w:r>
    </w:p>
    <w:p w14:paraId="7E993783" w14:textId="0064D23E" w:rsidR="002264A9" w:rsidRPr="00E70BE4" w:rsidRDefault="007C222B" w:rsidP="007C222B">
      <w:pPr>
        <w:pStyle w:val="NormalWeb"/>
        <w:rPr>
          <w:rFonts w:asciiTheme="minorHAnsi" w:hAnsiTheme="minorHAnsi" w:cstheme="minorHAnsi"/>
        </w:rPr>
      </w:pPr>
      <w:r w:rsidRPr="00E70BE4">
        <w:rPr>
          <w:rFonts w:asciiTheme="minorHAnsi" w:hAnsiTheme="minorHAnsi" w:cstheme="minorHAnsi"/>
        </w:rPr>
        <w:t>The lack of access to improved water and sanitation and poor hygiene behaviors is a principal cause of water-related diseases such as diarrhea and cholera, infection from guinea worm, and contributes to malnutrition. Water, sanitation, and hygiene (WASH) is also associated with educational access and nutritional outcomes. Access to water and sanitation can be the reason why girls are kept out of school and improved access to water and sanitation at schools has been shown to increase school attendance among girls.</w:t>
      </w:r>
      <w:r w:rsidRPr="00E70BE4">
        <w:rPr>
          <w:rFonts w:asciiTheme="minorHAnsi" w:hAnsiTheme="minorHAnsi" w:cstheme="minorHAnsi"/>
          <w:position w:val="10"/>
        </w:rPr>
        <w:t xml:space="preserve">4 </w:t>
      </w:r>
      <w:r w:rsidRPr="00E70BE4">
        <w:rPr>
          <w:rFonts w:asciiTheme="minorHAnsi" w:hAnsiTheme="minorHAnsi" w:cstheme="minorHAnsi"/>
        </w:rPr>
        <w:t xml:space="preserve">Access to improved drinking water sources and improved sanitation and hygiene can improve nutritional outcomes and can </w:t>
      </w:r>
      <w:r w:rsidRPr="00E70BE4">
        <w:rPr>
          <w:rFonts w:asciiTheme="minorHAnsi" w:hAnsiTheme="minorHAnsi" w:cstheme="minorHAnsi"/>
        </w:rPr>
        <w:t>prevent intestinal plastic infections alongside diarrhea, and these infections also have synergetic effects with increasing incidences of malnutrition</w:t>
      </w:r>
    </w:p>
    <w:p w14:paraId="3CE88754" w14:textId="3A3A527B" w:rsidR="005C2003" w:rsidRDefault="005C2003" w:rsidP="00722176">
      <w:pPr>
        <w:spacing w:line="360" w:lineRule="auto"/>
        <w:jc w:val="both"/>
        <w:rPr>
          <w:rFonts w:cstheme="minorHAnsi"/>
        </w:rPr>
      </w:pPr>
    </w:p>
    <w:p w14:paraId="6A7AFC57" w14:textId="0B2F96A3" w:rsidR="00D82EAA" w:rsidRDefault="00D82EAA" w:rsidP="00722176">
      <w:pPr>
        <w:spacing w:line="360" w:lineRule="auto"/>
        <w:jc w:val="both"/>
        <w:rPr>
          <w:rFonts w:cstheme="minorHAnsi"/>
        </w:rPr>
      </w:pPr>
    </w:p>
    <w:p w14:paraId="3BB29673" w14:textId="4D428C33" w:rsidR="00D82EAA" w:rsidRDefault="00D82EAA" w:rsidP="00722176">
      <w:pPr>
        <w:spacing w:line="360" w:lineRule="auto"/>
        <w:jc w:val="both"/>
        <w:rPr>
          <w:rFonts w:cstheme="minorHAnsi"/>
        </w:rPr>
      </w:pPr>
    </w:p>
    <w:p w14:paraId="0D0952E1" w14:textId="39BD26C1" w:rsidR="00D82EAA" w:rsidRDefault="00D82EAA" w:rsidP="00722176">
      <w:pPr>
        <w:spacing w:line="360" w:lineRule="auto"/>
        <w:jc w:val="both"/>
        <w:rPr>
          <w:rFonts w:cstheme="minorHAnsi"/>
        </w:rPr>
      </w:pPr>
    </w:p>
    <w:p w14:paraId="2884899D" w14:textId="77777777" w:rsidR="00D82EAA" w:rsidRPr="00E70BE4" w:rsidRDefault="00D82EAA" w:rsidP="00722176">
      <w:pPr>
        <w:spacing w:line="360" w:lineRule="auto"/>
        <w:jc w:val="both"/>
        <w:rPr>
          <w:rFonts w:cstheme="minorHAnsi"/>
        </w:rPr>
      </w:pPr>
    </w:p>
    <w:p w14:paraId="79BB1C03" w14:textId="36E23FD5" w:rsidR="00785EFE" w:rsidRPr="00E70BE4" w:rsidRDefault="00D25736" w:rsidP="007C222B">
      <w:pPr>
        <w:spacing w:line="360" w:lineRule="auto"/>
        <w:jc w:val="both"/>
        <w:rPr>
          <w:rFonts w:cstheme="minorHAnsi"/>
        </w:rPr>
      </w:pPr>
      <w:r w:rsidRPr="00E70BE4">
        <w:rPr>
          <w:rFonts w:cstheme="minorHAnsi"/>
          <w:b/>
        </w:rPr>
        <w:lastRenderedPageBreak/>
        <w:t>1</w:t>
      </w:r>
      <w:r w:rsidR="00722176" w:rsidRPr="00E70BE4">
        <w:rPr>
          <w:rFonts w:cstheme="minorHAnsi"/>
          <w:b/>
        </w:rPr>
        <w:t>.4 Research Objective</w:t>
      </w:r>
      <w:r w:rsidR="00722176" w:rsidRPr="00E70BE4">
        <w:rPr>
          <w:rFonts w:cstheme="minorHAnsi"/>
        </w:rPr>
        <w:t xml:space="preserve">: </w:t>
      </w:r>
    </w:p>
    <w:p w14:paraId="16412F1A" w14:textId="5DB8AFD1" w:rsidR="00785EFE" w:rsidRPr="00E70BE4" w:rsidRDefault="00785EFE" w:rsidP="00722176">
      <w:pPr>
        <w:spacing w:line="360" w:lineRule="auto"/>
        <w:jc w:val="both"/>
        <w:rPr>
          <w:rFonts w:cstheme="minorHAnsi"/>
        </w:rPr>
      </w:pPr>
    </w:p>
    <w:p w14:paraId="113DC7AF" w14:textId="0F294B30" w:rsidR="00785EFE" w:rsidRPr="00E70BE4" w:rsidRDefault="00785EFE" w:rsidP="00722176">
      <w:pPr>
        <w:spacing w:line="360" w:lineRule="auto"/>
        <w:jc w:val="both"/>
        <w:rPr>
          <w:rFonts w:cstheme="minorHAnsi"/>
        </w:rPr>
      </w:pPr>
      <w:r w:rsidRPr="00E70BE4">
        <w:rPr>
          <w:rFonts w:cstheme="minorHAnsi"/>
        </w:rPr>
        <w:t xml:space="preserve">To </w:t>
      </w:r>
      <w:r w:rsidR="007C222B" w:rsidRPr="00E70BE4">
        <w:rPr>
          <w:rFonts w:cstheme="minorHAnsi"/>
        </w:rPr>
        <w:t xml:space="preserve">assess the gender sensitivity in </w:t>
      </w:r>
      <w:r w:rsidRPr="00E70BE4">
        <w:rPr>
          <w:rFonts w:cstheme="minorHAnsi"/>
        </w:rPr>
        <w:t>water and sanitation program</w:t>
      </w:r>
      <w:r w:rsidR="00E70BE4" w:rsidRPr="00E70BE4">
        <w:rPr>
          <w:rFonts w:cstheme="minorHAnsi"/>
        </w:rPr>
        <w:t>s</w:t>
      </w:r>
      <w:r w:rsidRPr="00E70BE4">
        <w:rPr>
          <w:rFonts w:cstheme="minorHAnsi"/>
        </w:rPr>
        <w:t xml:space="preserve"> in conflict emergenc</w:t>
      </w:r>
      <w:r w:rsidR="007C222B" w:rsidRPr="00E70BE4">
        <w:rPr>
          <w:rFonts w:cstheme="minorHAnsi"/>
        </w:rPr>
        <w:t>y of South Sudan</w:t>
      </w:r>
    </w:p>
    <w:p w14:paraId="563F4B95" w14:textId="77777777" w:rsidR="00785EFE" w:rsidRPr="00E70BE4" w:rsidRDefault="00785EFE" w:rsidP="00722176">
      <w:pPr>
        <w:spacing w:line="360" w:lineRule="auto"/>
        <w:jc w:val="both"/>
        <w:rPr>
          <w:rFonts w:cstheme="minorHAnsi"/>
        </w:rPr>
      </w:pPr>
    </w:p>
    <w:p w14:paraId="34BB111D" w14:textId="1C59EEE8" w:rsidR="00722176" w:rsidRPr="00E70BE4" w:rsidRDefault="00D25736" w:rsidP="007C222B">
      <w:pPr>
        <w:spacing w:line="360" w:lineRule="auto"/>
        <w:jc w:val="both"/>
        <w:rPr>
          <w:rFonts w:cstheme="minorHAnsi"/>
        </w:rPr>
      </w:pPr>
      <w:r w:rsidRPr="00E70BE4">
        <w:rPr>
          <w:rFonts w:cstheme="minorHAnsi"/>
          <w:b/>
        </w:rPr>
        <w:t>1</w:t>
      </w:r>
      <w:r w:rsidR="00722176" w:rsidRPr="00E70BE4">
        <w:rPr>
          <w:rFonts w:cstheme="minorHAnsi"/>
          <w:b/>
        </w:rPr>
        <w:t>.</w:t>
      </w:r>
      <w:r w:rsidRPr="00E70BE4">
        <w:rPr>
          <w:rFonts w:cstheme="minorHAnsi"/>
          <w:b/>
        </w:rPr>
        <w:t>5</w:t>
      </w:r>
      <w:r w:rsidR="00722176" w:rsidRPr="00E70BE4">
        <w:rPr>
          <w:rFonts w:cstheme="minorHAnsi"/>
          <w:b/>
        </w:rPr>
        <w:t xml:space="preserve"> Research Questions</w:t>
      </w:r>
      <w:r w:rsidR="00722176" w:rsidRPr="00E70BE4">
        <w:rPr>
          <w:rFonts w:cstheme="minorHAnsi"/>
        </w:rPr>
        <w:t xml:space="preserve">: </w:t>
      </w:r>
    </w:p>
    <w:p w14:paraId="078C46BA" w14:textId="1BF25179" w:rsidR="00722176" w:rsidRPr="00E70BE4" w:rsidRDefault="00E70BE4" w:rsidP="007C222B">
      <w:pPr>
        <w:spacing w:line="360" w:lineRule="auto"/>
        <w:jc w:val="both"/>
        <w:rPr>
          <w:rFonts w:cstheme="minorHAnsi"/>
        </w:rPr>
      </w:pPr>
      <w:r w:rsidRPr="00E70BE4">
        <w:rPr>
          <w:rFonts w:cstheme="minorHAnsi"/>
        </w:rPr>
        <w:t xml:space="preserve">To what extent gender considerations are </w:t>
      </w:r>
      <w:proofErr w:type="gramStart"/>
      <w:r w:rsidRPr="00E70BE4">
        <w:rPr>
          <w:rFonts w:cstheme="minorHAnsi"/>
        </w:rPr>
        <w:t>taken into account</w:t>
      </w:r>
      <w:proofErr w:type="gramEnd"/>
      <w:r w:rsidRPr="00E70BE4">
        <w:rPr>
          <w:rFonts w:cstheme="minorHAnsi"/>
        </w:rPr>
        <w:t xml:space="preserve"> in WASH programs, strategies and policies of aid agencies in South Suda</w:t>
      </w:r>
      <w:r w:rsidR="007C222B" w:rsidRPr="00E70BE4">
        <w:rPr>
          <w:rFonts w:cstheme="minorHAnsi"/>
        </w:rPr>
        <w:t xml:space="preserve">n? </w:t>
      </w:r>
    </w:p>
    <w:p w14:paraId="3663892D" w14:textId="77777777" w:rsidR="007C222B" w:rsidRPr="00E70BE4" w:rsidRDefault="007C222B" w:rsidP="007C222B">
      <w:pPr>
        <w:spacing w:line="360" w:lineRule="auto"/>
        <w:jc w:val="both"/>
        <w:rPr>
          <w:rFonts w:cstheme="minorHAnsi"/>
        </w:rPr>
      </w:pPr>
    </w:p>
    <w:p w14:paraId="2B820219" w14:textId="23924D74" w:rsidR="00722176" w:rsidRPr="00E70BE4" w:rsidRDefault="00D25736" w:rsidP="00722176">
      <w:pPr>
        <w:spacing w:line="360" w:lineRule="auto"/>
        <w:jc w:val="both"/>
        <w:rPr>
          <w:rFonts w:cstheme="minorHAnsi"/>
          <w:highlight w:val="yellow"/>
        </w:rPr>
      </w:pPr>
      <w:r w:rsidRPr="00E70BE4">
        <w:rPr>
          <w:rFonts w:cstheme="minorHAnsi"/>
          <w:b/>
        </w:rPr>
        <w:t>1</w:t>
      </w:r>
      <w:r w:rsidR="00722176" w:rsidRPr="00E70BE4">
        <w:rPr>
          <w:rFonts w:cstheme="minorHAnsi"/>
          <w:b/>
        </w:rPr>
        <w:t>.</w:t>
      </w:r>
      <w:r w:rsidRPr="00E70BE4">
        <w:rPr>
          <w:rFonts w:cstheme="minorHAnsi"/>
          <w:b/>
        </w:rPr>
        <w:t>6</w:t>
      </w:r>
      <w:r w:rsidR="00722176" w:rsidRPr="00E70BE4">
        <w:rPr>
          <w:rFonts w:cstheme="minorHAnsi"/>
          <w:b/>
        </w:rPr>
        <w:t xml:space="preserve"> Research hypotheses:</w:t>
      </w:r>
      <w:r w:rsidR="00722176" w:rsidRPr="00E70BE4">
        <w:rPr>
          <w:rFonts w:cstheme="minorHAnsi"/>
        </w:rPr>
        <w:t xml:space="preserve"> </w:t>
      </w:r>
    </w:p>
    <w:p w14:paraId="1E84DA0D" w14:textId="69ADE89B" w:rsidR="00785EFE" w:rsidRPr="00E70BE4" w:rsidRDefault="00785EFE" w:rsidP="00722176">
      <w:pPr>
        <w:spacing w:line="360" w:lineRule="auto"/>
        <w:jc w:val="both"/>
        <w:rPr>
          <w:rFonts w:cstheme="minorHAnsi"/>
        </w:rPr>
      </w:pPr>
    </w:p>
    <w:p w14:paraId="412F83E4" w14:textId="123D3915" w:rsidR="007C222B" w:rsidRPr="00E70BE4" w:rsidRDefault="007C222B" w:rsidP="00E70BE4">
      <w:pPr>
        <w:spacing w:line="360" w:lineRule="auto"/>
        <w:jc w:val="both"/>
        <w:rPr>
          <w:rFonts w:cstheme="minorHAnsi"/>
        </w:rPr>
      </w:pPr>
      <w:r w:rsidRPr="00E70BE4">
        <w:rPr>
          <w:rFonts w:cstheme="minorHAnsi"/>
        </w:rPr>
        <w:t xml:space="preserve">Women have lack of access to safe water and sanitation </w:t>
      </w:r>
      <w:r w:rsidR="00E70BE4" w:rsidRPr="00E70BE4">
        <w:rPr>
          <w:rFonts w:cstheme="minorHAnsi"/>
        </w:rPr>
        <w:t>in South Sudan, Aid agencies take due considerations of gender sensitive programming in WASH sector in South Sudan</w:t>
      </w:r>
    </w:p>
    <w:p w14:paraId="29BDA0FC" w14:textId="77777777" w:rsidR="00D25736" w:rsidRPr="00E70BE4" w:rsidRDefault="00D25736" w:rsidP="00722176">
      <w:pPr>
        <w:spacing w:line="360" w:lineRule="auto"/>
        <w:jc w:val="both"/>
        <w:rPr>
          <w:rFonts w:cstheme="minorHAnsi"/>
        </w:rPr>
      </w:pPr>
    </w:p>
    <w:p w14:paraId="35973939" w14:textId="47901D9D" w:rsidR="00722176" w:rsidRPr="00E70BE4" w:rsidRDefault="00D25736" w:rsidP="00722176">
      <w:pPr>
        <w:spacing w:line="360" w:lineRule="auto"/>
        <w:jc w:val="both"/>
        <w:rPr>
          <w:rFonts w:cstheme="minorHAnsi"/>
        </w:rPr>
      </w:pPr>
      <w:r w:rsidRPr="00E70BE4">
        <w:rPr>
          <w:rFonts w:cstheme="minorHAnsi"/>
          <w:b/>
        </w:rPr>
        <w:t>1</w:t>
      </w:r>
      <w:r w:rsidR="00722176" w:rsidRPr="00E70BE4">
        <w:rPr>
          <w:rFonts w:cstheme="minorHAnsi"/>
          <w:b/>
        </w:rPr>
        <w:t>.</w:t>
      </w:r>
      <w:r w:rsidRPr="00E70BE4">
        <w:rPr>
          <w:rFonts w:cstheme="minorHAnsi"/>
          <w:b/>
        </w:rPr>
        <w:t>7</w:t>
      </w:r>
      <w:r w:rsidR="00722176" w:rsidRPr="00E70BE4">
        <w:rPr>
          <w:rFonts w:cstheme="minorHAnsi"/>
          <w:b/>
        </w:rPr>
        <w:t xml:space="preserve"> Justification of the study</w:t>
      </w:r>
      <w:r w:rsidR="00722176" w:rsidRPr="00E70BE4">
        <w:rPr>
          <w:rFonts w:cstheme="minorHAnsi"/>
        </w:rPr>
        <w:t>.</w:t>
      </w:r>
    </w:p>
    <w:p w14:paraId="5579DAF5" w14:textId="6EBA3D1E" w:rsidR="00D25736" w:rsidRPr="00E70BE4" w:rsidRDefault="007C222B" w:rsidP="00722176">
      <w:pPr>
        <w:spacing w:line="360" w:lineRule="auto"/>
        <w:jc w:val="both"/>
        <w:rPr>
          <w:rFonts w:cstheme="minorHAnsi"/>
        </w:rPr>
      </w:pPr>
      <w:r w:rsidRPr="00E70BE4">
        <w:rPr>
          <w:rFonts w:cstheme="minorHAnsi"/>
        </w:rPr>
        <w:t xml:space="preserve">Gender considerations in any humanitarian WASH interventions is critical life saving strategy. Without giving due considerations to gender dimensions while responding to any WASH needs and planning for any WASH program/project in conflict emergencies; it is likely that women (who are among the most vulnerable groups and worst </w:t>
      </w:r>
      <w:proofErr w:type="spellStart"/>
      <w:r w:rsidRPr="00E70BE4">
        <w:rPr>
          <w:rFonts w:cstheme="minorHAnsi"/>
        </w:rPr>
        <w:t>affecttees</w:t>
      </w:r>
      <w:proofErr w:type="spellEnd"/>
      <w:r w:rsidRPr="00E70BE4">
        <w:rPr>
          <w:rFonts w:cstheme="minorHAnsi"/>
        </w:rPr>
        <w:t xml:space="preserve"> of the crisis) are least benefitting from the intervention and/or may result in increased level of </w:t>
      </w:r>
      <w:proofErr w:type="gramStart"/>
      <w:r w:rsidRPr="00E70BE4">
        <w:rPr>
          <w:rFonts w:cstheme="minorHAnsi"/>
        </w:rPr>
        <w:t>gender based</w:t>
      </w:r>
      <w:proofErr w:type="gramEnd"/>
      <w:r w:rsidRPr="00E70BE4">
        <w:rPr>
          <w:rFonts w:cstheme="minorHAnsi"/>
        </w:rPr>
        <w:t xml:space="preserve"> violations (distance of safe water and sanitation facilities from their homes/camps for example)</w:t>
      </w:r>
    </w:p>
    <w:p w14:paraId="5B9903AC" w14:textId="79C79118" w:rsidR="00722176" w:rsidRPr="00E70BE4" w:rsidRDefault="00D25736" w:rsidP="007C222B">
      <w:pPr>
        <w:spacing w:line="360" w:lineRule="auto"/>
        <w:jc w:val="both"/>
        <w:rPr>
          <w:rFonts w:cstheme="minorHAnsi"/>
        </w:rPr>
      </w:pPr>
      <w:r w:rsidRPr="00E70BE4">
        <w:rPr>
          <w:rFonts w:cstheme="minorHAnsi"/>
          <w:b/>
          <w:bCs/>
        </w:rPr>
        <w:t>1</w:t>
      </w:r>
      <w:r w:rsidR="00722176" w:rsidRPr="00E70BE4">
        <w:rPr>
          <w:rFonts w:cstheme="minorHAnsi"/>
          <w:b/>
          <w:bCs/>
        </w:rPr>
        <w:t>.</w:t>
      </w:r>
      <w:r w:rsidRPr="00E70BE4">
        <w:rPr>
          <w:rFonts w:cstheme="minorHAnsi"/>
          <w:b/>
          <w:bCs/>
        </w:rPr>
        <w:t>8</w:t>
      </w:r>
      <w:r w:rsidR="00722176" w:rsidRPr="00E70BE4">
        <w:rPr>
          <w:rFonts w:cstheme="minorHAnsi"/>
          <w:b/>
          <w:bCs/>
        </w:rPr>
        <w:t xml:space="preserve"> Rationale: </w:t>
      </w:r>
    </w:p>
    <w:p w14:paraId="0A50CDBB" w14:textId="58F143A4" w:rsidR="00D25736" w:rsidRPr="00E70BE4" w:rsidRDefault="00D25736" w:rsidP="00722176">
      <w:pPr>
        <w:spacing w:line="360" w:lineRule="auto"/>
        <w:ind w:left="360"/>
        <w:jc w:val="both"/>
        <w:rPr>
          <w:rFonts w:cstheme="minorHAnsi"/>
        </w:rPr>
      </w:pPr>
    </w:p>
    <w:p w14:paraId="3ABCDA12" w14:textId="1AC47C18" w:rsidR="00D25736" w:rsidRPr="00E70BE4" w:rsidRDefault="00D25736" w:rsidP="007C222B">
      <w:pPr>
        <w:spacing w:line="360" w:lineRule="auto"/>
        <w:jc w:val="both"/>
        <w:rPr>
          <w:rFonts w:cstheme="minorHAnsi"/>
        </w:rPr>
      </w:pPr>
      <w:r w:rsidRPr="00E70BE4">
        <w:rPr>
          <w:rFonts w:cstheme="minorHAnsi"/>
        </w:rPr>
        <w:t xml:space="preserve">The study will produce a </w:t>
      </w:r>
      <w:r w:rsidR="007C222B" w:rsidRPr="00E70BE4">
        <w:rPr>
          <w:rFonts w:cstheme="minorHAnsi"/>
        </w:rPr>
        <w:t xml:space="preserve">test example of best practices regarding </w:t>
      </w:r>
      <w:r w:rsidRPr="00E70BE4">
        <w:rPr>
          <w:rFonts w:cstheme="minorHAnsi"/>
        </w:rPr>
        <w:t xml:space="preserve">gender sensitive water and sanitation interventions </w:t>
      </w:r>
      <w:r w:rsidR="007C222B" w:rsidRPr="00E70BE4">
        <w:rPr>
          <w:rFonts w:cstheme="minorHAnsi"/>
        </w:rPr>
        <w:t xml:space="preserve">in South Sudan </w:t>
      </w:r>
      <w:r w:rsidRPr="00E70BE4">
        <w:rPr>
          <w:rFonts w:cstheme="minorHAnsi"/>
        </w:rPr>
        <w:t xml:space="preserve">to establish </w:t>
      </w:r>
      <w:r w:rsidR="007C222B" w:rsidRPr="00E70BE4">
        <w:rPr>
          <w:rFonts w:cstheme="minorHAnsi"/>
        </w:rPr>
        <w:t>effectiveness of</w:t>
      </w:r>
      <w:r w:rsidRPr="00E70BE4">
        <w:rPr>
          <w:rFonts w:cstheme="minorHAnsi"/>
        </w:rPr>
        <w:t xml:space="preserve"> gender considerations achiev</w:t>
      </w:r>
      <w:r w:rsidR="007C222B" w:rsidRPr="00E70BE4">
        <w:rPr>
          <w:rFonts w:cstheme="minorHAnsi"/>
        </w:rPr>
        <w:t>ing</w:t>
      </w:r>
      <w:r w:rsidRPr="00E70BE4">
        <w:rPr>
          <w:rFonts w:cstheme="minorHAnsi"/>
        </w:rPr>
        <w:t xml:space="preserve"> the overall objectives of WASH project</w:t>
      </w:r>
    </w:p>
    <w:p w14:paraId="42B3B711" w14:textId="77777777" w:rsidR="00D82EAA" w:rsidRDefault="00D82EAA" w:rsidP="00722176">
      <w:pPr>
        <w:spacing w:line="360" w:lineRule="auto"/>
        <w:jc w:val="both"/>
        <w:rPr>
          <w:rFonts w:cstheme="minorHAnsi"/>
          <w:b/>
        </w:rPr>
      </w:pPr>
    </w:p>
    <w:p w14:paraId="4F698357" w14:textId="77777777" w:rsidR="00D82EAA" w:rsidRDefault="00D82EAA" w:rsidP="00722176">
      <w:pPr>
        <w:spacing w:line="360" w:lineRule="auto"/>
        <w:jc w:val="both"/>
        <w:rPr>
          <w:rFonts w:cstheme="minorHAnsi"/>
          <w:b/>
        </w:rPr>
      </w:pPr>
    </w:p>
    <w:p w14:paraId="47DA582E" w14:textId="77777777" w:rsidR="00D82EAA" w:rsidRDefault="00D82EAA" w:rsidP="00722176">
      <w:pPr>
        <w:spacing w:line="360" w:lineRule="auto"/>
        <w:jc w:val="both"/>
        <w:rPr>
          <w:rFonts w:cstheme="minorHAnsi"/>
          <w:b/>
        </w:rPr>
      </w:pPr>
    </w:p>
    <w:p w14:paraId="2644E13F" w14:textId="77777777" w:rsidR="00D82EAA" w:rsidRDefault="00D82EAA" w:rsidP="00722176">
      <w:pPr>
        <w:spacing w:line="360" w:lineRule="auto"/>
        <w:jc w:val="both"/>
        <w:rPr>
          <w:rFonts w:cstheme="minorHAnsi"/>
          <w:b/>
        </w:rPr>
      </w:pPr>
    </w:p>
    <w:p w14:paraId="0660DCE5" w14:textId="77777777" w:rsidR="00D82EAA" w:rsidRDefault="00D82EAA" w:rsidP="00722176">
      <w:pPr>
        <w:spacing w:line="360" w:lineRule="auto"/>
        <w:jc w:val="both"/>
        <w:rPr>
          <w:rFonts w:cstheme="minorHAnsi"/>
          <w:b/>
        </w:rPr>
      </w:pPr>
    </w:p>
    <w:p w14:paraId="182EC4AA" w14:textId="3B82075A" w:rsidR="00722176" w:rsidRPr="00E70BE4" w:rsidRDefault="00D25736" w:rsidP="00722176">
      <w:pPr>
        <w:spacing w:line="360" w:lineRule="auto"/>
        <w:jc w:val="both"/>
        <w:rPr>
          <w:rFonts w:cstheme="minorHAnsi"/>
          <w:b/>
        </w:rPr>
      </w:pPr>
      <w:r w:rsidRPr="00E70BE4">
        <w:rPr>
          <w:rFonts w:cstheme="minorHAnsi"/>
          <w:b/>
        </w:rPr>
        <w:lastRenderedPageBreak/>
        <w:t>1</w:t>
      </w:r>
      <w:r w:rsidR="00722176" w:rsidRPr="00E70BE4">
        <w:rPr>
          <w:rFonts w:cstheme="minorHAnsi"/>
          <w:b/>
        </w:rPr>
        <w:t>.</w:t>
      </w:r>
      <w:r w:rsidRPr="00E70BE4">
        <w:rPr>
          <w:rFonts w:cstheme="minorHAnsi"/>
          <w:b/>
        </w:rPr>
        <w:t>9</w:t>
      </w:r>
      <w:r w:rsidR="00722176" w:rsidRPr="00E70BE4">
        <w:rPr>
          <w:rFonts w:cstheme="minorHAnsi"/>
          <w:b/>
        </w:rPr>
        <w:t xml:space="preserve"> Scope and Limitation</w:t>
      </w:r>
    </w:p>
    <w:p w14:paraId="4EB29391" w14:textId="6F70579D" w:rsidR="007C222B" w:rsidRPr="00E70BE4" w:rsidRDefault="007C222B" w:rsidP="00E70BE4">
      <w:pPr>
        <w:pStyle w:val="NormalWeb"/>
        <w:rPr>
          <w:rFonts w:asciiTheme="minorHAnsi" w:hAnsiTheme="minorHAnsi" w:cstheme="minorHAnsi"/>
        </w:rPr>
      </w:pPr>
      <w:r w:rsidRPr="00E70BE4">
        <w:rPr>
          <w:rFonts w:asciiTheme="minorHAnsi" w:hAnsiTheme="minorHAnsi" w:cstheme="minorHAnsi"/>
        </w:rPr>
        <w:t xml:space="preserve">The study </w:t>
      </w:r>
      <w:r w:rsidRPr="00E70BE4">
        <w:rPr>
          <w:rFonts w:asciiTheme="minorHAnsi" w:hAnsiTheme="minorHAnsi" w:cstheme="minorHAnsi"/>
        </w:rPr>
        <w:t>will focus on</w:t>
      </w:r>
      <w:r w:rsidR="00E70BE4" w:rsidRPr="00E70BE4">
        <w:rPr>
          <w:rFonts w:asciiTheme="minorHAnsi" w:hAnsiTheme="minorHAnsi" w:cstheme="minorHAnsi"/>
        </w:rPr>
        <w:t xml:space="preserve"> gender assessment of </w:t>
      </w:r>
      <w:r w:rsidRPr="00E70BE4">
        <w:rPr>
          <w:rFonts w:asciiTheme="minorHAnsi" w:hAnsiTheme="minorHAnsi" w:cstheme="minorHAnsi"/>
        </w:rPr>
        <w:t>WA</w:t>
      </w:r>
      <w:r w:rsidR="00E70BE4" w:rsidRPr="00E70BE4">
        <w:rPr>
          <w:rFonts w:asciiTheme="minorHAnsi" w:hAnsiTheme="minorHAnsi" w:cstheme="minorHAnsi"/>
        </w:rPr>
        <w:t>SH policies, programs and strategies of key aid agencies in South Sudan</w:t>
      </w:r>
    </w:p>
    <w:p w14:paraId="62BD6494" w14:textId="77777777" w:rsidR="00722176" w:rsidRPr="00E70BE4" w:rsidRDefault="00722176" w:rsidP="00722176">
      <w:pPr>
        <w:spacing w:line="360" w:lineRule="auto"/>
        <w:ind w:left="360"/>
        <w:jc w:val="both"/>
        <w:rPr>
          <w:rFonts w:cstheme="minorHAnsi"/>
          <w:b/>
        </w:rPr>
      </w:pPr>
    </w:p>
    <w:p w14:paraId="616707A2" w14:textId="489CC910" w:rsidR="009B681D" w:rsidRPr="00E70BE4" w:rsidRDefault="00D25736" w:rsidP="009B681D">
      <w:pPr>
        <w:spacing w:line="360" w:lineRule="auto"/>
        <w:jc w:val="both"/>
        <w:rPr>
          <w:rFonts w:cstheme="minorHAnsi"/>
          <w:b/>
          <w:smallCaps/>
        </w:rPr>
      </w:pPr>
      <w:r w:rsidRPr="00E70BE4">
        <w:rPr>
          <w:rFonts w:cstheme="minorHAnsi"/>
          <w:b/>
          <w:smallCaps/>
        </w:rPr>
        <w:t>2</w:t>
      </w:r>
      <w:r w:rsidR="00722176" w:rsidRPr="00E70BE4">
        <w:rPr>
          <w:rFonts w:cstheme="minorHAnsi"/>
          <w:b/>
          <w:smallCaps/>
        </w:rPr>
        <w:t>.  CHAPTER TWO: Literature Review</w:t>
      </w:r>
    </w:p>
    <w:p w14:paraId="208FC06A" w14:textId="77777777" w:rsidR="009B681D" w:rsidRPr="00E70BE4" w:rsidRDefault="009B681D" w:rsidP="009B681D">
      <w:pPr>
        <w:spacing w:before="100" w:beforeAutospacing="1" w:after="100" w:afterAutospacing="1"/>
        <w:ind w:left="720"/>
        <w:rPr>
          <w:rFonts w:eastAsia="Times New Roman" w:cstheme="minorHAnsi"/>
          <w:color w:val="4472C4" w:themeColor="accent1"/>
        </w:rPr>
      </w:pPr>
      <w:r w:rsidRPr="009B681D">
        <w:rPr>
          <w:rFonts w:eastAsia="Times New Roman" w:cstheme="minorHAnsi"/>
        </w:rPr>
        <w:t xml:space="preserve">Data gathered </w:t>
      </w:r>
      <w:r w:rsidRPr="00E70BE4">
        <w:rPr>
          <w:rFonts w:eastAsia="Times New Roman" w:cstheme="minorHAnsi"/>
        </w:rPr>
        <w:t xml:space="preserve">by </w:t>
      </w:r>
      <w:r w:rsidRPr="00E70BE4">
        <w:rPr>
          <w:rFonts w:eastAsia="Times New Roman" w:cstheme="minorHAnsi"/>
          <w:color w:val="4472C4" w:themeColor="accent1"/>
        </w:rPr>
        <w:t xml:space="preserve">ECHO-Oxfam, South Sudan Analysis (March -July 2016)- A snapshot situation analysis of the differential impact of the humanitarian crisis on women, girls, men and boys in South Sudan </w:t>
      </w:r>
      <w:r w:rsidRPr="009B681D">
        <w:rPr>
          <w:rFonts w:eastAsia="Times New Roman" w:cstheme="minorHAnsi"/>
          <w:color w:val="4472C4" w:themeColor="accent1"/>
        </w:rPr>
        <w:t xml:space="preserve">showed that, </w:t>
      </w:r>
    </w:p>
    <w:p w14:paraId="4040AD7D" w14:textId="0E3BD05C"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in line with national statistics, safe water is scarce. According to 65 percent of population of subject study; the primary source of water in the camps or communities is rainwater. It was also confirmed by the respondents that where water from wells is insufficient it can cause community conflict and it is time-consuming for women to stand in a queue. </w:t>
      </w:r>
    </w:p>
    <w:p w14:paraId="0C4C6004" w14:textId="27B5167E"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From the quantitative data gathered, only 51 percent of respondents said that facilities for solid waste disposal were available in their camps/communities; a situation which increased the risk of preventable water-borne diseases. </w:t>
      </w:r>
    </w:p>
    <w:p w14:paraId="690C377E" w14:textId="7C99D72A"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On average, 51 percent of women, girls, boys and men interviewed said that they had access to latrines and bathing facilities. A large percentage of the population in both </w:t>
      </w:r>
      <w:proofErr w:type="spellStart"/>
      <w:r w:rsidRPr="00E70BE4">
        <w:rPr>
          <w:rFonts w:eastAsia="Times New Roman" w:cstheme="minorHAnsi"/>
        </w:rPr>
        <w:t>PoC</w:t>
      </w:r>
      <w:proofErr w:type="spellEnd"/>
      <w:r w:rsidRPr="00E70BE4">
        <w:rPr>
          <w:rFonts w:eastAsia="Times New Roman" w:cstheme="minorHAnsi"/>
        </w:rPr>
        <w:t xml:space="preserve"> sites and communities are practicing open defecation; </w:t>
      </w:r>
    </w:p>
    <w:p w14:paraId="14B9C5E7" w14:textId="77777777"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There is a lack of separate and well-lit latrines that are lockable from the inside for women and girls: 38 percent of women and girls said that they did not have access to safe latrines, exposing them to the risk of sexual harassment and sexual violence. </w:t>
      </w:r>
    </w:p>
    <w:p w14:paraId="35E9DC53" w14:textId="77777777"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Ninety percent of respondents claimed that ensuring availability of clean water for household consumption was the role of women, meaning that the lack of WASH facilities falls most heavily on women. </w:t>
      </w:r>
    </w:p>
    <w:p w14:paraId="0BDB054C" w14:textId="1A8A456A" w:rsidR="00CF621A" w:rsidRPr="00E70BE4" w:rsidRDefault="009B681D" w:rsidP="00E70BE4">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Access to menstrual hygiene products for women and girls is only partially being met. Among women and girl respondents, 41 percent did not have access to sanitary towels and indicated that these were not always included in non-food item (NFI) packages. </w:t>
      </w:r>
    </w:p>
    <w:p w14:paraId="3B71427E" w14:textId="77777777" w:rsidR="00CF621A" w:rsidRPr="00E70BE4" w:rsidRDefault="00CF621A" w:rsidP="00CF621A">
      <w:pPr>
        <w:pStyle w:val="NormalWeb"/>
        <w:ind w:left="1440"/>
        <w:rPr>
          <w:rFonts w:asciiTheme="minorHAnsi" w:hAnsiTheme="minorHAnsi" w:cstheme="minorHAnsi"/>
          <w:color w:val="4472C4" w:themeColor="accent1"/>
        </w:rPr>
      </w:pPr>
      <w:r w:rsidRPr="00E70BE4">
        <w:rPr>
          <w:rFonts w:asciiTheme="minorHAnsi" w:hAnsiTheme="minorHAnsi" w:cstheme="minorHAnsi"/>
        </w:rPr>
        <w:t>Access to sanitation, safe water and improved hygiene practices impacts the economic status and well-being of the household by reducing incidences of water-borne diseases and money spent on medication and lost productivity</w:t>
      </w:r>
      <w:r w:rsidRPr="00E70BE4">
        <w:rPr>
          <w:rFonts w:asciiTheme="minorHAnsi" w:hAnsiTheme="minorHAnsi" w:cstheme="minorHAnsi"/>
        </w:rPr>
        <w:t xml:space="preserve"> </w:t>
      </w:r>
      <w:r w:rsidRPr="00E70BE4">
        <w:rPr>
          <w:rFonts w:asciiTheme="minorHAnsi" w:hAnsiTheme="minorHAnsi" w:cstheme="minorHAnsi"/>
          <w:color w:val="4472C4" w:themeColor="accent1"/>
        </w:rPr>
        <w:t>(UNICEF South Sudan, Program Component Strategy Note, Water, Sanitation &amp; Hygiene (WASH), July 2016 to June 2018, Retrieved from, files.unicef.org).</w:t>
      </w:r>
    </w:p>
    <w:p w14:paraId="5C53DC43" w14:textId="7A998C47" w:rsidR="0030438E" w:rsidRPr="0030438E" w:rsidRDefault="0030438E" w:rsidP="0030438E">
      <w:pPr>
        <w:spacing w:before="343" w:after="343"/>
        <w:rPr>
          <w:rFonts w:eastAsia="Times New Roman" w:cstheme="minorHAnsi"/>
          <w:color w:val="000000"/>
        </w:rPr>
      </w:pPr>
      <w:r w:rsidRPr="0030438E">
        <w:rPr>
          <w:rFonts w:eastAsia="Times New Roman" w:cstheme="minorHAnsi"/>
          <w:color w:val="000000"/>
        </w:rPr>
        <w:t>South Sudan has one of the world’s lowest rates of access to safe sanitation, with 90 per cent of the population living without access, according to the</w:t>
      </w:r>
      <w:r w:rsidRPr="00E70BE4">
        <w:rPr>
          <w:rFonts w:eastAsia="Times New Roman" w:cstheme="minorHAnsi"/>
          <w:color w:val="000000"/>
        </w:rPr>
        <w:t> </w:t>
      </w:r>
      <w:hyperlink r:id="rId7" w:history="1">
        <w:r w:rsidRPr="00E70BE4">
          <w:rPr>
            <w:rFonts w:eastAsia="Times New Roman" w:cstheme="minorHAnsi"/>
            <w:color w:val="0032A1"/>
            <w:u w:val="single"/>
          </w:rPr>
          <w:t xml:space="preserve">2018 Humanitarian Needs </w:t>
        </w:r>
        <w:r w:rsidRPr="00E70BE4">
          <w:rPr>
            <w:rFonts w:eastAsia="Times New Roman" w:cstheme="minorHAnsi"/>
            <w:color w:val="0032A1"/>
            <w:u w:val="single"/>
          </w:rPr>
          <w:lastRenderedPageBreak/>
          <w:t>Overview</w:t>
        </w:r>
      </w:hyperlink>
      <w:r w:rsidRPr="00E70BE4">
        <w:rPr>
          <w:rFonts w:eastAsia="Times New Roman" w:cstheme="minorHAnsi"/>
          <w:color w:val="000000"/>
        </w:rPr>
        <w:t xml:space="preserve"> of South Sudan developed by OCHA. </w:t>
      </w:r>
      <w:r w:rsidRPr="0030438E">
        <w:rPr>
          <w:rFonts w:eastAsia="Times New Roman" w:cstheme="minorHAnsi"/>
          <w:color w:val="000000"/>
        </w:rPr>
        <w:t xml:space="preserve"> WASH-related diseases, such as cholera, are widespread and often linked to limited infrastructure and access to health care, population displacement, food insecurity, and poor hygiene practices.</w:t>
      </w:r>
    </w:p>
    <w:p w14:paraId="13C12632" w14:textId="1C1E4415" w:rsidR="00722176" w:rsidRPr="00E70BE4" w:rsidRDefault="0030438E" w:rsidP="00D9222B">
      <w:pPr>
        <w:spacing w:before="343" w:after="343"/>
        <w:rPr>
          <w:rFonts w:eastAsia="Times New Roman" w:cstheme="minorHAnsi"/>
          <w:color w:val="4472C4" w:themeColor="accent1"/>
        </w:rPr>
      </w:pPr>
      <w:r w:rsidRPr="0030438E">
        <w:rPr>
          <w:rFonts w:eastAsia="Times New Roman" w:cstheme="minorHAnsi"/>
          <w:color w:val="000000"/>
        </w:rPr>
        <w:t>GBV is endemic in South Sudan, where years of conflict have increased the vulnerability of women and girls. Many of these abuses occur when women and girls undertake survival activities, such as fetching water. Especially in displacement settings, they also face increased risks of GBV linked to overcrowding, lack of lighting and poorly designed facilities, such as latrines</w:t>
      </w:r>
      <w:r w:rsidRPr="00E70BE4">
        <w:rPr>
          <w:rFonts w:eastAsia="Times New Roman" w:cstheme="minorHAnsi"/>
          <w:color w:val="000000"/>
        </w:rPr>
        <w:t xml:space="preserve"> </w:t>
      </w:r>
      <w:r w:rsidRPr="00E70BE4">
        <w:rPr>
          <w:rFonts w:eastAsia="Times New Roman" w:cstheme="minorHAnsi"/>
          <w:color w:val="4472C4" w:themeColor="accent1"/>
        </w:rPr>
        <w:t xml:space="preserve">(Improve access to clean water, safe sanitation in South Sudan, while Enhancing Prevention of Gender-Based Violence, Dec 19, 2017, IOM, USAID. Retrieved from </w:t>
      </w:r>
      <w:proofErr w:type="spellStart"/>
      <w:r w:rsidRPr="00E70BE4">
        <w:rPr>
          <w:rFonts w:eastAsia="Times New Roman" w:cstheme="minorHAnsi"/>
          <w:color w:val="4472C4" w:themeColor="accent1"/>
        </w:rPr>
        <w:t>IOM.Int</w:t>
      </w:r>
      <w:proofErr w:type="spellEnd"/>
      <w:r w:rsidR="00CF621A" w:rsidRPr="00E70BE4">
        <w:rPr>
          <w:rFonts w:cstheme="minorHAnsi"/>
          <w:color w:val="4472C4" w:themeColor="accent1"/>
        </w:rPr>
        <w:t xml:space="preserve"> </w:t>
      </w:r>
    </w:p>
    <w:p w14:paraId="2C0C0E14" w14:textId="77777777" w:rsidR="00D25736" w:rsidRPr="00E70BE4" w:rsidRDefault="00D25736" w:rsidP="00722176">
      <w:pPr>
        <w:spacing w:line="360" w:lineRule="auto"/>
        <w:rPr>
          <w:rFonts w:cstheme="minorHAnsi"/>
        </w:rPr>
      </w:pPr>
    </w:p>
    <w:p w14:paraId="73E2FAD7" w14:textId="77777777" w:rsidR="00722176" w:rsidRPr="00E70BE4" w:rsidRDefault="00722176" w:rsidP="00722176">
      <w:pPr>
        <w:spacing w:line="360" w:lineRule="auto"/>
        <w:jc w:val="both"/>
        <w:rPr>
          <w:rFonts w:cstheme="minorHAnsi"/>
          <w:b/>
          <w:smallCaps/>
        </w:rPr>
      </w:pPr>
      <w:r w:rsidRPr="00E70BE4">
        <w:rPr>
          <w:rFonts w:cstheme="minorHAnsi"/>
          <w:b/>
          <w:smallCaps/>
        </w:rPr>
        <w:t>6. CHAPTER 3: Methodology</w:t>
      </w:r>
    </w:p>
    <w:p w14:paraId="58A36322" w14:textId="0A3740A5" w:rsidR="00227976" w:rsidRPr="00E70BE4" w:rsidRDefault="00227976" w:rsidP="00170F6F">
      <w:pPr>
        <w:spacing w:line="360" w:lineRule="auto"/>
        <w:jc w:val="both"/>
        <w:rPr>
          <w:rFonts w:cstheme="minorHAnsi"/>
        </w:rPr>
      </w:pPr>
      <w:r w:rsidRPr="00E70BE4">
        <w:rPr>
          <w:rFonts w:cstheme="minorHAnsi"/>
        </w:rPr>
        <w:t xml:space="preserve">The research methodology was focused on assessing the WASH strategies of OXFAM and UNICEF in South Sudan for last 5 years with respect to SPHERE standards for gender in WASH.  Any further studies undertaken in subject period in South Sudan regarding gender in WASH in Emergencies are also taken into consideration to feed into the research. The overall research is undertaken using secondary data </w:t>
      </w:r>
    </w:p>
    <w:p w14:paraId="6C58FBC0" w14:textId="77777777" w:rsidR="00722176" w:rsidRPr="00E70BE4" w:rsidRDefault="00722176" w:rsidP="00722176">
      <w:pPr>
        <w:spacing w:line="360" w:lineRule="auto"/>
        <w:jc w:val="both"/>
        <w:rPr>
          <w:rFonts w:cstheme="minorHAnsi"/>
        </w:rPr>
      </w:pPr>
    </w:p>
    <w:p w14:paraId="2CBEF63B" w14:textId="29FDA3A0" w:rsidR="00722176" w:rsidRPr="00E70BE4" w:rsidRDefault="00722176" w:rsidP="00170F6F">
      <w:pPr>
        <w:spacing w:line="360" w:lineRule="auto"/>
        <w:jc w:val="both"/>
        <w:rPr>
          <w:rFonts w:cstheme="minorHAnsi"/>
        </w:rPr>
      </w:pPr>
      <w:r w:rsidRPr="00E70BE4">
        <w:rPr>
          <w:rFonts w:cstheme="minorHAnsi"/>
          <w:b/>
        </w:rPr>
        <w:t>6.2 Study Design</w:t>
      </w:r>
      <w:r w:rsidRPr="00E70BE4">
        <w:rPr>
          <w:rFonts w:cstheme="minorHAnsi"/>
        </w:rPr>
        <w:t xml:space="preserve">:  </w:t>
      </w:r>
      <w:r w:rsidR="00170F6F" w:rsidRPr="00E70BE4">
        <w:rPr>
          <w:rFonts w:cstheme="minorHAnsi"/>
        </w:rPr>
        <w:t>The study is designed to undertake a gender assessment of WASH strategy of last 5 years of OXFAM and UNICEF in South Sudan. Secondary data is used for this assessment and SPHERE gender standards in WASH are taken as benchmark for assessment</w:t>
      </w:r>
      <w:r w:rsidR="004A7C39" w:rsidRPr="00E70BE4">
        <w:rPr>
          <w:rFonts w:cstheme="minorHAnsi"/>
        </w:rPr>
        <w:t xml:space="preserve"> </w:t>
      </w:r>
      <w:r w:rsidR="004A7C39" w:rsidRPr="00E70BE4">
        <w:rPr>
          <w:rFonts w:cstheme="minorHAnsi"/>
          <w:color w:val="4472C4" w:themeColor="accent1"/>
        </w:rPr>
        <w:t>(SPHERE handbook 2017 &amp; 2018)</w:t>
      </w:r>
      <w:r w:rsidR="00170F6F" w:rsidRPr="00E70BE4">
        <w:rPr>
          <w:rFonts w:cstheme="minorHAnsi"/>
        </w:rPr>
        <w:t xml:space="preserve"> </w:t>
      </w:r>
    </w:p>
    <w:p w14:paraId="34F8FB31" w14:textId="77777777" w:rsidR="00722176" w:rsidRPr="00E70BE4" w:rsidRDefault="00722176" w:rsidP="00722176">
      <w:pPr>
        <w:spacing w:line="360" w:lineRule="auto"/>
        <w:jc w:val="both"/>
        <w:rPr>
          <w:rFonts w:cstheme="minorHAnsi"/>
        </w:rPr>
      </w:pPr>
    </w:p>
    <w:p w14:paraId="4EC964C3" w14:textId="232CEE50" w:rsidR="00722176" w:rsidRPr="00E70BE4" w:rsidRDefault="00722176" w:rsidP="00722176">
      <w:pPr>
        <w:spacing w:line="360" w:lineRule="auto"/>
        <w:jc w:val="both"/>
        <w:rPr>
          <w:rFonts w:cstheme="minorHAnsi"/>
        </w:rPr>
      </w:pPr>
      <w:r w:rsidRPr="00E70BE4">
        <w:rPr>
          <w:rFonts w:cstheme="minorHAnsi"/>
          <w:b/>
        </w:rPr>
        <w:t>6.2.1 Study site</w:t>
      </w:r>
      <w:r w:rsidRPr="00E70BE4">
        <w:rPr>
          <w:rFonts w:cstheme="minorHAnsi"/>
        </w:rPr>
        <w:t xml:space="preserve">: </w:t>
      </w:r>
      <w:r w:rsidR="004A7C39" w:rsidRPr="00E70BE4">
        <w:rPr>
          <w:rFonts w:cstheme="minorHAnsi"/>
        </w:rPr>
        <w:t>South Sudan Country since the WASH strategy is for whole country</w:t>
      </w:r>
    </w:p>
    <w:p w14:paraId="402D79F5" w14:textId="0DBF2664" w:rsidR="00722176" w:rsidRPr="00E70BE4" w:rsidRDefault="00722176" w:rsidP="004A7C39">
      <w:pPr>
        <w:spacing w:line="360" w:lineRule="auto"/>
        <w:ind w:left="720"/>
        <w:jc w:val="both"/>
        <w:rPr>
          <w:rFonts w:cstheme="minorHAnsi"/>
        </w:rPr>
      </w:pPr>
      <w:r w:rsidRPr="00E70BE4">
        <w:rPr>
          <w:rFonts w:cstheme="minorHAnsi"/>
        </w:rPr>
        <w:t xml:space="preserve"> </w:t>
      </w:r>
    </w:p>
    <w:p w14:paraId="2BAC75E3" w14:textId="5A10D024" w:rsidR="00722176" w:rsidRPr="00E70BE4" w:rsidRDefault="00722176" w:rsidP="00722176">
      <w:pPr>
        <w:spacing w:line="360" w:lineRule="auto"/>
        <w:jc w:val="both"/>
        <w:rPr>
          <w:rFonts w:cstheme="minorHAnsi"/>
        </w:rPr>
      </w:pPr>
      <w:r w:rsidRPr="00E70BE4">
        <w:rPr>
          <w:rFonts w:cstheme="minorHAnsi"/>
          <w:b/>
        </w:rPr>
        <w:t xml:space="preserve">6.2.3 Research Method: </w:t>
      </w:r>
    </w:p>
    <w:p w14:paraId="12333CB1" w14:textId="2B2C0928" w:rsidR="00722176" w:rsidRPr="00E70BE4" w:rsidRDefault="004A7C39" w:rsidP="00722176">
      <w:pPr>
        <w:spacing w:line="360" w:lineRule="auto"/>
        <w:jc w:val="both"/>
        <w:rPr>
          <w:rFonts w:cstheme="minorHAnsi"/>
          <w:bCs/>
        </w:rPr>
      </w:pPr>
      <w:r w:rsidRPr="00E70BE4">
        <w:rPr>
          <w:rFonts w:cstheme="minorHAnsi"/>
          <w:bCs/>
        </w:rPr>
        <w:t xml:space="preserve">The gender assessment of WASH strategy of OXFAM and UNICEF in South Sudan will be carried out to see the extent to which SPHERE standards of gender in WASH are considered. </w:t>
      </w:r>
    </w:p>
    <w:p w14:paraId="52AC00C1" w14:textId="719C575E" w:rsidR="00722176" w:rsidRPr="00E70BE4" w:rsidRDefault="00722176" w:rsidP="004A7C39">
      <w:pPr>
        <w:spacing w:line="360" w:lineRule="auto"/>
        <w:jc w:val="both"/>
        <w:rPr>
          <w:rFonts w:cstheme="minorHAnsi"/>
        </w:rPr>
      </w:pPr>
      <w:r w:rsidRPr="00E70BE4">
        <w:rPr>
          <w:rFonts w:cstheme="minorHAnsi"/>
          <w:b/>
        </w:rPr>
        <w:t>6.2.4 Data needs, types and sources</w:t>
      </w:r>
      <w:r w:rsidRPr="00E70BE4">
        <w:rPr>
          <w:rFonts w:cstheme="minorHAnsi"/>
        </w:rPr>
        <w:t xml:space="preserve">: </w:t>
      </w:r>
      <w:r w:rsidR="004A7C39" w:rsidRPr="00E70BE4">
        <w:rPr>
          <w:rFonts w:cstheme="minorHAnsi"/>
        </w:rPr>
        <w:t xml:space="preserve">Documents of South Sudan Country WASH strategy of OXFAM and UNICEF for last 5 years will be reviewed in accordance with SPHERE standards in gender in WASH. </w:t>
      </w:r>
    </w:p>
    <w:p w14:paraId="4BF92A1F" w14:textId="77777777" w:rsidR="00722176" w:rsidRPr="00E70BE4" w:rsidRDefault="00722176" w:rsidP="00722176">
      <w:pPr>
        <w:spacing w:line="360" w:lineRule="auto"/>
        <w:jc w:val="both"/>
        <w:rPr>
          <w:rFonts w:cstheme="minorHAnsi"/>
        </w:rPr>
      </w:pPr>
    </w:p>
    <w:p w14:paraId="1B912139" w14:textId="77777777" w:rsidR="00D82EAA" w:rsidRDefault="00D82EAA" w:rsidP="00722176">
      <w:pPr>
        <w:spacing w:line="360" w:lineRule="auto"/>
        <w:jc w:val="both"/>
        <w:rPr>
          <w:rFonts w:cstheme="minorHAnsi"/>
          <w:b/>
        </w:rPr>
      </w:pPr>
    </w:p>
    <w:p w14:paraId="30D1CAFE" w14:textId="4D06DE76" w:rsidR="00722176" w:rsidRPr="00E70BE4" w:rsidRDefault="00722176" w:rsidP="00722176">
      <w:pPr>
        <w:spacing w:line="360" w:lineRule="auto"/>
        <w:jc w:val="both"/>
        <w:rPr>
          <w:rFonts w:cstheme="minorHAnsi"/>
          <w:b/>
        </w:rPr>
      </w:pPr>
      <w:r w:rsidRPr="00E70BE4">
        <w:rPr>
          <w:rFonts w:cstheme="minorHAnsi"/>
          <w:b/>
        </w:rPr>
        <w:lastRenderedPageBreak/>
        <w:t>8.0</w:t>
      </w:r>
      <w:r w:rsidRPr="00E70BE4">
        <w:rPr>
          <w:rFonts w:cstheme="minorHAnsi"/>
        </w:rPr>
        <w:t xml:space="preserve"> </w:t>
      </w:r>
      <w:r w:rsidRPr="00E70BE4">
        <w:rPr>
          <w:rFonts w:cstheme="minorHAnsi"/>
          <w:b/>
        </w:rPr>
        <w:t xml:space="preserve">Ethics </w:t>
      </w:r>
    </w:p>
    <w:p w14:paraId="7B65430B" w14:textId="7D6FCAAD" w:rsidR="00722176" w:rsidRPr="00E70BE4" w:rsidRDefault="004A7C39" w:rsidP="00722176">
      <w:pPr>
        <w:spacing w:line="360" w:lineRule="auto"/>
        <w:jc w:val="both"/>
        <w:rPr>
          <w:rFonts w:cstheme="minorHAnsi"/>
        </w:rPr>
      </w:pPr>
      <w:r w:rsidRPr="00E70BE4">
        <w:rPr>
          <w:rFonts w:cstheme="minorHAnsi"/>
        </w:rPr>
        <w:t>Sources of secondary data are duly referenced and acknowledged for.</w:t>
      </w:r>
    </w:p>
    <w:p w14:paraId="7FB837E4" w14:textId="77777777" w:rsidR="004A7C39" w:rsidRPr="00E70BE4" w:rsidRDefault="004A7C39" w:rsidP="00722176">
      <w:pPr>
        <w:spacing w:line="360" w:lineRule="auto"/>
        <w:jc w:val="both"/>
        <w:rPr>
          <w:rFonts w:cstheme="minorHAnsi"/>
        </w:rPr>
      </w:pPr>
    </w:p>
    <w:p w14:paraId="76C9F5DA" w14:textId="44BF435C" w:rsidR="00722176" w:rsidRPr="00E70BE4" w:rsidRDefault="00722176" w:rsidP="00722176">
      <w:pPr>
        <w:spacing w:line="360" w:lineRule="auto"/>
        <w:jc w:val="both"/>
        <w:rPr>
          <w:rFonts w:cstheme="minorHAnsi"/>
          <w:b/>
        </w:rPr>
      </w:pPr>
      <w:r w:rsidRPr="00E70BE4">
        <w:rPr>
          <w:rFonts w:cstheme="minorHAnsi"/>
          <w:b/>
        </w:rPr>
        <w:t>9.0 Presentations of findings, Analysis and interpretation (chapter four)</w:t>
      </w:r>
    </w:p>
    <w:p w14:paraId="4FF6E381" w14:textId="37CAB1BB" w:rsidR="0071297D" w:rsidRPr="00E70BE4" w:rsidRDefault="00E70BE4" w:rsidP="0071297D">
      <w:pPr>
        <w:pStyle w:val="NormalWeb"/>
        <w:numPr>
          <w:ilvl w:val="0"/>
          <w:numId w:val="5"/>
        </w:numPr>
        <w:rPr>
          <w:rFonts w:asciiTheme="minorHAnsi" w:hAnsiTheme="minorHAnsi" w:cstheme="minorHAnsi"/>
          <w:color w:val="565654"/>
        </w:rPr>
      </w:pPr>
      <w:r w:rsidRPr="00E70BE4">
        <w:rPr>
          <w:rFonts w:asciiTheme="minorHAnsi" w:hAnsiTheme="minorHAnsi" w:cstheme="minorHAnsi"/>
          <w:color w:val="565654"/>
        </w:rPr>
        <w:t xml:space="preserve">In the result of UNICEF interventions, </w:t>
      </w:r>
      <w:r w:rsidR="0071297D" w:rsidRPr="00E70BE4">
        <w:rPr>
          <w:rFonts w:asciiTheme="minorHAnsi" w:hAnsiTheme="minorHAnsi" w:cstheme="minorHAnsi"/>
          <w:color w:val="565654"/>
        </w:rPr>
        <w:t xml:space="preserve">Schools and health </w:t>
      </w:r>
      <w:proofErr w:type="spellStart"/>
      <w:r w:rsidR="0071297D" w:rsidRPr="00E70BE4">
        <w:rPr>
          <w:rFonts w:asciiTheme="minorHAnsi" w:hAnsiTheme="minorHAnsi" w:cstheme="minorHAnsi"/>
          <w:color w:val="565654"/>
        </w:rPr>
        <w:t>centres</w:t>
      </w:r>
      <w:proofErr w:type="spellEnd"/>
      <w:r w:rsidR="0071297D" w:rsidRPr="00E70BE4">
        <w:rPr>
          <w:rFonts w:asciiTheme="minorHAnsi" w:hAnsiTheme="minorHAnsi" w:cstheme="minorHAnsi"/>
          <w:color w:val="565654"/>
        </w:rPr>
        <w:t xml:space="preserve"> have </w:t>
      </w:r>
      <w:r w:rsidR="0071297D" w:rsidRPr="00E70BE4">
        <w:rPr>
          <w:rFonts w:asciiTheme="minorHAnsi" w:hAnsiTheme="minorHAnsi" w:cstheme="minorHAnsi"/>
          <w:b/>
          <w:bCs/>
          <w:color w:val="6D6D6D"/>
        </w:rPr>
        <w:t xml:space="preserve">improved access to safe water </w:t>
      </w:r>
      <w:r w:rsidR="0071297D" w:rsidRPr="00E70BE4">
        <w:rPr>
          <w:rFonts w:asciiTheme="minorHAnsi" w:hAnsiTheme="minorHAnsi" w:cstheme="minorHAnsi"/>
          <w:color w:val="565654"/>
        </w:rPr>
        <w:t xml:space="preserve">sources and the local means to effect sustainable operation and maintenance of these facilities. </w:t>
      </w:r>
    </w:p>
    <w:p w14:paraId="73E333E4" w14:textId="13718E66" w:rsidR="004A7C39" w:rsidRPr="00E70BE4" w:rsidRDefault="00E70BE4" w:rsidP="0071297D">
      <w:pPr>
        <w:pStyle w:val="NormalWeb"/>
        <w:numPr>
          <w:ilvl w:val="0"/>
          <w:numId w:val="5"/>
        </w:numPr>
        <w:rPr>
          <w:rFonts w:asciiTheme="minorHAnsi" w:hAnsiTheme="minorHAnsi" w:cstheme="minorHAnsi"/>
          <w:color w:val="565654"/>
        </w:rPr>
      </w:pPr>
      <w:r w:rsidRPr="00E70BE4">
        <w:rPr>
          <w:rFonts w:asciiTheme="minorHAnsi" w:hAnsiTheme="minorHAnsi" w:cstheme="minorHAnsi"/>
          <w:color w:val="565654"/>
        </w:rPr>
        <w:t xml:space="preserve">In the result of UNICEF WASH strategy, </w:t>
      </w:r>
      <w:r w:rsidR="0071297D" w:rsidRPr="00E70BE4">
        <w:rPr>
          <w:rFonts w:asciiTheme="minorHAnsi" w:hAnsiTheme="minorHAnsi" w:cstheme="minorHAnsi"/>
          <w:color w:val="565654"/>
        </w:rPr>
        <w:t xml:space="preserve">Household and institutional </w:t>
      </w:r>
      <w:r w:rsidR="0071297D" w:rsidRPr="00E70BE4">
        <w:rPr>
          <w:rFonts w:asciiTheme="minorHAnsi" w:hAnsiTheme="minorHAnsi" w:cstheme="minorHAnsi"/>
          <w:b/>
          <w:bCs/>
          <w:color w:val="6D6D6D"/>
        </w:rPr>
        <w:t xml:space="preserve">access to and regular use of sanitary latrines and hygiene facilities </w:t>
      </w:r>
      <w:r w:rsidR="0071297D" w:rsidRPr="00E70BE4">
        <w:rPr>
          <w:rFonts w:asciiTheme="minorHAnsi" w:hAnsiTheme="minorHAnsi" w:cstheme="minorHAnsi"/>
          <w:color w:val="565654"/>
        </w:rPr>
        <w:t>is accelerated by hygiene promotion, and community-led approaches.</w:t>
      </w:r>
    </w:p>
    <w:p w14:paraId="0670AA83" w14:textId="6D023097" w:rsidR="00E70BE4" w:rsidRPr="00E70BE4" w:rsidRDefault="00E70BE4" w:rsidP="0071297D">
      <w:pPr>
        <w:pStyle w:val="NormalWeb"/>
        <w:numPr>
          <w:ilvl w:val="0"/>
          <w:numId w:val="5"/>
        </w:numPr>
        <w:rPr>
          <w:rFonts w:asciiTheme="minorHAnsi" w:hAnsiTheme="minorHAnsi" w:cstheme="minorHAnsi"/>
          <w:color w:val="565654"/>
        </w:rPr>
      </w:pPr>
      <w:r w:rsidRPr="00E70BE4">
        <w:rPr>
          <w:rFonts w:asciiTheme="minorHAnsi" w:hAnsiTheme="minorHAnsi" w:cstheme="minorHAnsi"/>
          <w:color w:val="565654"/>
        </w:rPr>
        <w:t>OXFAM in collaboration with ECHO, has produced a comprehensive joint agency gender analysis to guide the WASH interventions</w:t>
      </w:r>
    </w:p>
    <w:p w14:paraId="3EF9588E" w14:textId="77777777" w:rsidR="004A7C39" w:rsidRPr="00E70BE4" w:rsidRDefault="004A7C39" w:rsidP="00722176">
      <w:pPr>
        <w:spacing w:line="360" w:lineRule="auto"/>
        <w:jc w:val="both"/>
        <w:rPr>
          <w:rFonts w:cstheme="minorHAnsi"/>
          <w:b/>
        </w:rPr>
      </w:pPr>
    </w:p>
    <w:p w14:paraId="4FFBD244" w14:textId="77777777" w:rsidR="00722176" w:rsidRPr="00E70BE4" w:rsidRDefault="00722176" w:rsidP="00722176">
      <w:pPr>
        <w:spacing w:line="360" w:lineRule="auto"/>
        <w:jc w:val="both"/>
        <w:rPr>
          <w:rFonts w:cstheme="minorHAnsi"/>
          <w:b/>
        </w:rPr>
      </w:pPr>
      <w:r w:rsidRPr="00E70BE4">
        <w:rPr>
          <w:rFonts w:cstheme="minorHAnsi"/>
          <w:b/>
        </w:rPr>
        <w:t>10.1 Limitations of the study</w:t>
      </w:r>
    </w:p>
    <w:p w14:paraId="0ABE5BF7" w14:textId="11B42FD3" w:rsidR="00722176" w:rsidRPr="00E70BE4" w:rsidRDefault="0071297D" w:rsidP="00722176">
      <w:pPr>
        <w:spacing w:line="360" w:lineRule="auto"/>
        <w:jc w:val="both"/>
        <w:rPr>
          <w:rFonts w:cstheme="minorHAnsi"/>
        </w:rPr>
      </w:pPr>
      <w:r w:rsidRPr="00E70BE4">
        <w:rPr>
          <w:rFonts w:cstheme="minorHAnsi"/>
        </w:rPr>
        <w:t xml:space="preserve">There is limited reliable data is available for South Sudan. </w:t>
      </w:r>
    </w:p>
    <w:p w14:paraId="37057E64" w14:textId="77777777" w:rsidR="00722176" w:rsidRPr="00E70BE4" w:rsidRDefault="00722176" w:rsidP="00722176">
      <w:pPr>
        <w:spacing w:line="360" w:lineRule="auto"/>
        <w:jc w:val="both"/>
        <w:rPr>
          <w:rFonts w:cstheme="minorHAnsi"/>
          <w:b/>
        </w:rPr>
      </w:pPr>
      <w:r w:rsidRPr="00E70BE4">
        <w:rPr>
          <w:rFonts w:cstheme="minorHAnsi"/>
          <w:b/>
        </w:rPr>
        <w:t>10.3 conclusions</w:t>
      </w:r>
    </w:p>
    <w:p w14:paraId="68CE8AB5" w14:textId="2C459625" w:rsidR="00722176" w:rsidRPr="00E70BE4" w:rsidRDefault="0071297D" w:rsidP="00722176">
      <w:pPr>
        <w:spacing w:line="360" w:lineRule="auto"/>
        <w:jc w:val="both"/>
        <w:rPr>
          <w:rFonts w:cstheme="minorHAnsi"/>
        </w:rPr>
      </w:pPr>
      <w:r w:rsidRPr="00E70BE4">
        <w:rPr>
          <w:rFonts w:cstheme="minorHAnsi"/>
        </w:rPr>
        <w:t>The comprehensive and consolidated gender sensitive WASH strategy for South Sudan shall be in place in which all international Aid agencies and South Sudan government have invested.</w:t>
      </w:r>
    </w:p>
    <w:p w14:paraId="56AC2D6D" w14:textId="77777777" w:rsidR="00722176" w:rsidRPr="00E70BE4" w:rsidRDefault="00722176" w:rsidP="00722176">
      <w:pPr>
        <w:spacing w:line="360" w:lineRule="auto"/>
        <w:jc w:val="both"/>
        <w:rPr>
          <w:rFonts w:cstheme="minorHAnsi"/>
          <w:b/>
        </w:rPr>
      </w:pPr>
    </w:p>
    <w:p w14:paraId="2657891D" w14:textId="049DC743" w:rsidR="0071297D" w:rsidRPr="00E70BE4" w:rsidRDefault="0071297D">
      <w:pPr>
        <w:rPr>
          <w:rFonts w:cstheme="minorHAnsi"/>
        </w:rPr>
      </w:pPr>
      <w:r w:rsidRPr="00E70BE4">
        <w:rPr>
          <w:rFonts w:cstheme="minorHAnsi"/>
        </w:rPr>
        <w:br w:type="page"/>
      </w:r>
    </w:p>
    <w:p w14:paraId="33F20332" w14:textId="0394DC13" w:rsidR="00722176" w:rsidRPr="00E70BE4" w:rsidRDefault="0071297D" w:rsidP="00722176">
      <w:pPr>
        <w:spacing w:line="360" w:lineRule="auto"/>
        <w:jc w:val="both"/>
        <w:rPr>
          <w:rFonts w:cstheme="minorHAnsi"/>
          <w:b/>
          <w:bCs/>
        </w:rPr>
      </w:pPr>
      <w:r w:rsidRPr="00E70BE4">
        <w:rPr>
          <w:rFonts w:cstheme="minorHAnsi"/>
          <w:b/>
          <w:bCs/>
        </w:rPr>
        <w:lastRenderedPageBreak/>
        <w:t>References:</w:t>
      </w:r>
    </w:p>
    <w:p w14:paraId="00CB8652" w14:textId="210DB700"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 xml:space="preserve">South Sudan, Draft, Water, Sanitation &amp; Hygiene (WASH) program, 2013-18, Retrieved from usaid.gov </w:t>
      </w:r>
    </w:p>
    <w:p w14:paraId="263251FE" w14:textId="526EC817"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 xml:space="preserve">South Sudan Gender Analysis, A synopsis situation analysis of the differential impact of the humanitarian crisis on women, girls, men and boys in South Sudan, </w:t>
      </w:r>
      <w:proofErr w:type="spellStart"/>
      <w:r w:rsidRPr="00E70BE4">
        <w:rPr>
          <w:rFonts w:cstheme="minorHAnsi"/>
        </w:rPr>
        <w:t>OXFam</w:t>
      </w:r>
      <w:proofErr w:type="spellEnd"/>
      <w:r w:rsidRPr="00E70BE4">
        <w:rPr>
          <w:rFonts w:cstheme="minorHAnsi"/>
        </w:rPr>
        <w:t>-ECHO, March-July 2016, Retrieved from rr-south-sudan-gender-analysis-060317-</w:t>
      </w:r>
      <w:proofErr w:type="gramStart"/>
      <w:r w:rsidRPr="00E70BE4">
        <w:rPr>
          <w:rFonts w:cstheme="minorHAnsi"/>
        </w:rPr>
        <w:t>en(</w:t>
      </w:r>
      <w:proofErr w:type="gramEnd"/>
      <w:r w:rsidRPr="00E70BE4">
        <w:rPr>
          <w:rFonts w:cstheme="minorHAnsi"/>
        </w:rPr>
        <w:t>page 1-70)</w:t>
      </w:r>
    </w:p>
    <w:p w14:paraId="60CA98DF" w14:textId="1A1DF33E"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Program component strategy note, water, sanitation &amp; hygiene (WASH), July 2016-June 2018, UNICEF South Sudan, Retrieved from files.unicef.org</w:t>
      </w:r>
    </w:p>
    <w:p w14:paraId="0A095C01" w14:textId="2648B7C4"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 xml:space="preserve">Improve Access to Clean water, safe sanitation in South Sudan, while Enhancing Prevention of Gender-Based Violence, Dec 19, 2017, </w:t>
      </w:r>
      <w:proofErr w:type="spellStart"/>
      <w:r w:rsidRPr="00E70BE4">
        <w:rPr>
          <w:rFonts w:cstheme="minorHAnsi"/>
        </w:rPr>
        <w:t>Iom</w:t>
      </w:r>
      <w:proofErr w:type="spellEnd"/>
      <w:r w:rsidRPr="00E70BE4">
        <w:rPr>
          <w:rFonts w:cstheme="minorHAnsi"/>
        </w:rPr>
        <w:t xml:space="preserve">-USAID, Retrieved from </w:t>
      </w:r>
      <w:proofErr w:type="spellStart"/>
      <w:r w:rsidRPr="00E70BE4">
        <w:rPr>
          <w:rFonts w:cstheme="minorHAnsi"/>
        </w:rPr>
        <w:t>IOM.Int</w:t>
      </w:r>
      <w:proofErr w:type="spellEnd"/>
    </w:p>
    <w:p w14:paraId="4EBEA7C1" w14:textId="20A4B8D6"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Sphere standards handbook, 2011, 2017, 2018</w:t>
      </w:r>
    </w:p>
    <w:p w14:paraId="6F2D70F0" w14:textId="77777777" w:rsidR="0071297D" w:rsidRPr="00E70BE4" w:rsidRDefault="0071297D" w:rsidP="0071297D">
      <w:pPr>
        <w:pStyle w:val="ListParagraph"/>
        <w:spacing w:line="360" w:lineRule="auto"/>
        <w:jc w:val="both"/>
        <w:rPr>
          <w:rFonts w:cstheme="minorHAnsi"/>
          <w:b/>
          <w:bCs/>
        </w:rPr>
      </w:pPr>
    </w:p>
    <w:p w14:paraId="6D1CC3EA" w14:textId="77777777" w:rsidR="0071297D" w:rsidRPr="00E70BE4" w:rsidRDefault="0071297D" w:rsidP="00722176">
      <w:pPr>
        <w:spacing w:line="360" w:lineRule="auto"/>
        <w:jc w:val="both"/>
        <w:rPr>
          <w:rFonts w:cstheme="minorHAnsi"/>
        </w:rPr>
      </w:pPr>
    </w:p>
    <w:p w14:paraId="74A7E695" w14:textId="77777777" w:rsidR="00202325" w:rsidRPr="00E70BE4" w:rsidRDefault="00202325" w:rsidP="00722176">
      <w:pPr>
        <w:pStyle w:val="ListParagraph"/>
        <w:rPr>
          <w:rFonts w:cstheme="minorHAnsi"/>
        </w:rPr>
      </w:pPr>
    </w:p>
    <w:p w14:paraId="026C2CED" w14:textId="0B042903" w:rsidR="00B251C5" w:rsidRPr="00E70BE4" w:rsidRDefault="00B251C5">
      <w:pPr>
        <w:rPr>
          <w:rFonts w:cstheme="minorHAnsi"/>
        </w:rPr>
      </w:pPr>
      <w:r w:rsidRPr="00E70BE4">
        <w:rPr>
          <w:rFonts w:cstheme="minorHAnsi"/>
        </w:rPr>
        <w:br w:type="page"/>
      </w:r>
    </w:p>
    <w:p w14:paraId="39A61250" w14:textId="77777777" w:rsidR="00B251C5" w:rsidRPr="00E70BE4" w:rsidRDefault="00B251C5" w:rsidP="006E21CC">
      <w:pPr>
        <w:pStyle w:val="ListParagraph"/>
        <w:rPr>
          <w:rFonts w:cstheme="minorHAnsi"/>
        </w:rPr>
      </w:pPr>
    </w:p>
    <w:sectPr w:rsidR="00B251C5" w:rsidRPr="00E70BE4" w:rsidSect="0011539A">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864DF" w14:textId="77777777" w:rsidR="00D03828" w:rsidRDefault="00D03828" w:rsidP="0011539A">
      <w:r>
        <w:separator/>
      </w:r>
    </w:p>
  </w:endnote>
  <w:endnote w:type="continuationSeparator" w:id="0">
    <w:p w14:paraId="69F992E8" w14:textId="77777777" w:rsidR="00D03828" w:rsidRDefault="00D03828" w:rsidP="0011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0901100"/>
      <w:docPartObj>
        <w:docPartGallery w:val="Page Numbers (Bottom of Page)"/>
        <w:docPartUnique/>
      </w:docPartObj>
    </w:sdtPr>
    <w:sdtEndPr>
      <w:rPr>
        <w:rStyle w:val="PageNumber"/>
      </w:rPr>
    </w:sdtEndPr>
    <w:sdtContent>
      <w:p w14:paraId="1CF405EA" w14:textId="3560F39A" w:rsidR="0011539A" w:rsidRDefault="0011539A" w:rsidP="002E60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952F" w14:textId="77777777" w:rsidR="0011539A" w:rsidRDefault="0011539A" w:rsidP="001153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8229386"/>
      <w:docPartObj>
        <w:docPartGallery w:val="Page Numbers (Bottom of Page)"/>
        <w:docPartUnique/>
      </w:docPartObj>
    </w:sdtPr>
    <w:sdtEndPr>
      <w:rPr>
        <w:rStyle w:val="PageNumber"/>
      </w:rPr>
    </w:sdtEndPr>
    <w:sdtContent>
      <w:p w14:paraId="228985AB" w14:textId="3AAD4CA2" w:rsidR="0011539A" w:rsidRDefault="0011539A" w:rsidP="002E60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49F1">
          <w:rPr>
            <w:rStyle w:val="PageNumber"/>
            <w:noProof/>
          </w:rPr>
          <w:t>3</w:t>
        </w:r>
        <w:r>
          <w:rPr>
            <w:rStyle w:val="PageNumber"/>
          </w:rPr>
          <w:fldChar w:fldCharType="end"/>
        </w:r>
      </w:p>
    </w:sdtContent>
  </w:sdt>
  <w:p w14:paraId="1EC91078" w14:textId="77777777" w:rsidR="0011539A" w:rsidRDefault="0011539A" w:rsidP="001153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F9D5E" w14:textId="77777777" w:rsidR="00D03828" w:rsidRDefault="00D03828" w:rsidP="0011539A">
      <w:r>
        <w:separator/>
      </w:r>
    </w:p>
  </w:footnote>
  <w:footnote w:type="continuationSeparator" w:id="0">
    <w:p w14:paraId="072A7842" w14:textId="77777777" w:rsidR="00D03828" w:rsidRDefault="00D03828" w:rsidP="00115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E6F"/>
    <w:multiLevelType w:val="hybridMultilevel"/>
    <w:tmpl w:val="C7E2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01FD"/>
    <w:multiLevelType w:val="hybridMultilevel"/>
    <w:tmpl w:val="F32C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06E93"/>
    <w:multiLevelType w:val="multilevel"/>
    <w:tmpl w:val="AFE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F0132"/>
    <w:multiLevelType w:val="multilevel"/>
    <w:tmpl w:val="233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423F9"/>
    <w:multiLevelType w:val="hybridMultilevel"/>
    <w:tmpl w:val="F8906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AF618D"/>
    <w:multiLevelType w:val="multilevel"/>
    <w:tmpl w:val="6CA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720D0"/>
    <w:multiLevelType w:val="hybridMultilevel"/>
    <w:tmpl w:val="45900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6F"/>
    <w:rsid w:val="0011539A"/>
    <w:rsid w:val="001170B7"/>
    <w:rsid w:val="00170F6F"/>
    <w:rsid w:val="00202325"/>
    <w:rsid w:val="002264A9"/>
    <w:rsid w:val="00227976"/>
    <w:rsid w:val="002E1784"/>
    <w:rsid w:val="0030438E"/>
    <w:rsid w:val="00330E11"/>
    <w:rsid w:val="004A7C39"/>
    <w:rsid w:val="004D3CA2"/>
    <w:rsid w:val="005571BB"/>
    <w:rsid w:val="005C2003"/>
    <w:rsid w:val="0065706F"/>
    <w:rsid w:val="006E21CC"/>
    <w:rsid w:val="006F142F"/>
    <w:rsid w:val="0071297D"/>
    <w:rsid w:val="00721215"/>
    <w:rsid w:val="00722176"/>
    <w:rsid w:val="00785EFE"/>
    <w:rsid w:val="007C222B"/>
    <w:rsid w:val="007D028E"/>
    <w:rsid w:val="008507D7"/>
    <w:rsid w:val="008649F1"/>
    <w:rsid w:val="0097684E"/>
    <w:rsid w:val="009B681D"/>
    <w:rsid w:val="00B251C5"/>
    <w:rsid w:val="00BC5C5B"/>
    <w:rsid w:val="00BE2C1C"/>
    <w:rsid w:val="00CF621A"/>
    <w:rsid w:val="00D03828"/>
    <w:rsid w:val="00D16B35"/>
    <w:rsid w:val="00D25736"/>
    <w:rsid w:val="00D82EAA"/>
    <w:rsid w:val="00D9222B"/>
    <w:rsid w:val="00E70BE4"/>
    <w:rsid w:val="00EE2613"/>
    <w:rsid w:val="00F0228F"/>
    <w:rsid w:val="00F12C8E"/>
    <w:rsid w:val="00FB4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6037"/>
  <w15:docId w15:val="{12A6026F-2A04-B749-BCDF-880060CE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325"/>
    <w:pPr>
      <w:ind w:left="720"/>
      <w:contextualSpacing/>
    </w:pPr>
  </w:style>
  <w:style w:type="paragraph" w:styleId="Footer">
    <w:name w:val="footer"/>
    <w:basedOn w:val="Normal"/>
    <w:link w:val="FooterChar"/>
    <w:uiPriority w:val="99"/>
    <w:unhideWhenUsed/>
    <w:rsid w:val="0011539A"/>
    <w:pPr>
      <w:tabs>
        <w:tab w:val="center" w:pos="4680"/>
        <w:tab w:val="right" w:pos="9360"/>
      </w:tabs>
    </w:pPr>
  </w:style>
  <w:style w:type="character" w:customStyle="1" w:styleId="FooterChar">
    <w:name w:val="Footer Char"/>
    <w:basedOn w:val="DefaultParagraphFont"/>
    <w:link w:val="Footer"/>
    <w:uiPriority w:val="99"/>
    <w:rsid w:val="0011539A"/>
  </w:style>
  <w:style w:type="character" w:styleId="PageNumber">
    <w:name w:val="page number"/>
    <w:basedOn w:val="DefaultParagraphFont"/>
    <w:uiPriority w:val="99"/>
    <w:semiHidden/>
    <w:unhideWhenUsed/>
    <w:rsid w:val="0011539A"/>
  </w:style>
  <w:style w:type="character" w:styleId="CommentReference">
    <w:name w:val="annotation reference"/>
    <w:basedOn w:val="DefaultParagraphFont"/>
    <w:uiPriority w:val="99"/>
    <w:semiHidden/>
    <w:unhideWhenUsed/>
    <w:rsid w:val="0097684E"/>
    <w:rPr>
      <w:sz w:val="16"/>
      <w:szCs w:val="16"/>
    </w:rPr>
  </w:style>
  <w:style w:type="paragraph" w:styleId="CommentText">
    <w:name w:val="annotation text"/>
    <w:basedOn w:val="Normal"/>
    <w:link w:val="CommentTextChar"/>
    <w:uiPriority w:val="99"/>
    <w:semiHidden/>
    <w:unhideWhenUsed/>
    <w:rsid w:val="0097684E"/>
    <w:rPr>
      <w:sz w:val="20"/>
      <w:szCs w:val="20"/>
    </w:rPr>
  </w:style>
  <w:style w:type="character" w:customStyle="1" w:styleId="CommentTextChar">
    <w:name w:val="Comment Text Char"/>
    <w:basedOn w:val="DefaultParagraphFont"/>
    <w:link w:val="CommentText"/>
    <w:uiPriority w:val="99"/>
    <w:semiHidden/>
    <w:rsid w:val="0097684E"/>
    <w:rPr>
      <w:sz w:val="20"/>
      <w:szCs w:val="20"/>
    </w:rPr>
  </w:style>
  <w:style w:type="paragraph" w:styleId="CommentSubject">
    <w:name w:val="annotation subject"/>
    <w:basedOn w:val="CommentText"/>
    <w:next w:val="CommentText"/>
    <w:link w:val="CommentSubjectChar"/>
    <w:uiPriority w:val="99"/>
    <w:semiHidden/>
    <w:unhideWhenUsed/>
    <w:rsid w:val="0097684E"/>
    <w:rPr>
      <w:b/>
      <w:bCs/>
    </w:rPr>
  </w:style>
  <w:style w:type="character" w:customStyle="1" w:styleId="CommentSubjectChar">
    <w:name w:val="Comment Subject Char"/>
    <w:basedOn w:val="CommentTextChar"/>
    <w:link w:val="CommentSubject"/>
    <w:uiPriority w:val="99"/>
    <w:semiHidden/>
    <w:rsid w:val="0097684E"/>
    <w:rPr>
      <w:b/>
      <w:bCs/>
      <w:sz w:val="20"/>
      <w:szCs w:val="20"/>
    </w:rPr>
  </w:style>
  <w:style w:type="paragraph" w:styleId="BalloonText">
    <w:name w:val="Balloon Text"/>
    <w:basedOn w:val="Normal"/>
    <w:link w:val="BalloonTextChar"/>
    <w:uiPriority w:val="99"/>
    <w:semiHidden/>
    <w:unhideWhenUsed/>
    <w:rsid w:val="0097684E"/>
    <w:rPr>
      <w:rFonts w:ascii="Tahoma" w:hAnsi="Tahoma" w:cs="Tahoma"/>
      <w:sz w:val="16"/>
      <w:szCs w:val="16"/>
    </w:rPr>
  </w:style>
  <w:style w:type="character" w:customStyle="1" w:styleId="BalloonTextChar">
    <w:name w:val="Balloon Text Char"/>
    <w:basedOn w:val="DefaultParagraphFont"/>
    <w:link w:val="BalloonText"/>
    <w:uiPriority w:val="99"/>
    <w:semiHidden/>
    <w:rsid w:val="0097684E"/>
    <w:rPr>
      <w:rFonts w:ascii="Tahoma" w:hAnsi="Tahoma" w:cs="Tahoma"/>
      <w:sz w:val="16"/>
      <w:szCs w:val="16"/>
    </w:rPr>
  </w:style>
  <w:style w:type="paragraph" w:styleId="NormalWeb">
    <w:name w:val="Normal (Web)"/>
    <w:basedOn w:val="Normal"/>
    <w:uiPriority w:val="99"/>
    <w:unhideWhenUsed/>
    <w:rsid w:val="002264A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0438E"/>
  </w:style>
  <w:style w:type="character" w:styleId="Hyperlink">
    <w:name w:val="Hyperlink"/>
    <w:basedOn w:val="DefaultParagraphFont"/>
    <w:uiPriority w:val="99"/>
    <w:semiHidden/>
    <w:unhideWhenUsed/>
    <w:rsid w:val="00304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5312">
      <w:bodyDiv w:val="1"/>
      <w:marLeft w:val="0"/>
      <w:marRight w:val="0"/>
      <w:marTop w:val="0"/>
      <w:marBottom w:val="0"/>
      <w:divBdr>
        <w:top w:val="none" w:sz="0" w:space="0" w:color="auto"/>
        <w:left w:val="none" w:sz="0" w:space="0" w:color="auto"/>
        <w:bottom w:val="none" w:sz="0" w:space="0" w:color="auto"/>
        <w:right w:val="none" w:sz="0" w:space="0" w:color="auto"/>
      </w:divBdr>
      <w:divsChild>
        <w:div w:id="2124810871">
          <w:marLeft w:val="0"/>
          <w:marRight w:val="0"/>
          <w:marTop w:val="0"/>
          <w:marBottom w:val="0"/>
          <w:divBdr>
            <w:top w:val="none" w:sz="0" w:space="0" w:color="auto"/>
            <w:left w:val="none" w:sz="0" w:space="0" w:color="auto"/>
            <w:bottom w:val="none" w:sz="0" w:space="0" w:color="auto"/>
            <w:right w:val="none" w:sz="0" w:space="0" w:color="auto"/>
          </w:divBdr>
          <w:divsChild>
            <w:div w:id="1248612324">
              <w:marLeft w:val="0"/>
              <w:marRight w:val="0"/>
              <w:marTop w:val="0"/>
              <w:marBottom w:val="0"/>
              <w:divBdr>
                <w:top w:val="none" w:sz="0" w:space="0" w:color="auto"/>
                <w:left w:val="none" w:sz="0" w:space="0" w:color="auto"/>
                <w:bottom w:val="none" w:sz="0" w:space="0" w:color="auto"/>
                <w:right w:val="none" w:sz="0" w:space="0" w:color="auto"/>
              </w:divBdr>
              <w:divsChild>
                <w:div w:id="6583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4548">
      <w:bodyDiv w:val="1"/>
      <w:marLeft w:val="0"/>
      <w:marRight w:val="0"/>
      <w:marTop w:val="0"/>
      <w:marBottom w:val="0"/>
      <w:divBdr>
        <w:top w:val="none" w:sz="0" w:space="0" w:color="auto"/>
        <w:left w:val="none" w:sz="0" w:space="0" w:color="auto"/>
        <w:bottom w:val="none" w:sz="0" w:space="0" w:color="auto"/>
        <w:right w:val="none" w:sz="0" w:space="0" w:color="auto"/>
      </w:divBdr>
      <w:divsChild>
        <w:div w:id="698774167">
          <w:marLeft w:val="0"/>
          <w:marRight w:val="0"/>
          <w:marTop w:val="0"/>
          <w:marBottom w:val="0"/>
          <w:divBdr>
            <w:top w:val="none" w:sz="0" w:space="0" w:color="auto"/>
            <w:left w:val="none" w:sz="0" w:space="0" w:color="auto"/>
            <w:bottom w:val="none" w:sz="0" w:space="0" w:color="auto"/>
            <w:right w:val="none" w:sz="0" w:space="0" w:color="auto"/>
          </w:divBdr>
          <w:divsChild>
            <w:div w:id="1436317482">
              <w:marLeft w:val="0"/>
              <w:marRight w:val="0"/>
              <w:marTop w:val="0"/>
              <w:marBottom w:val="0"/>
              <w:divBdr>
                <w:top w:val="none" w:sz="0" w:space="0" w:color="auto"/>
                <w:left w:val="none" w:sz="0" w:space="0" w:color="auto"/>
                <w:bottom w:val="none" w:sz="0" w:space="0" w:color="auto"/>
                <w:right w:val="none" w:sz="0" w:space="0" w:color="auto"/>
              </w:divBdr>
              <w:divsChild>
                <w:div w:id="811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8596">
      <w:bodyDiv w:val="1"/>
      <w:marLeft w:val="0"/>
      <w:marRight w:val="0"/>
      <w:marTop w:val="0"/>
      <w:marBottom w:val="0"/>
      <w:divBdr>
        <w:top w:val="none" w:sz="0" w:space="0" w:color="auto"/>
        <w:left w:val="none" w:sz="0" w:space="0" w:color="auto"/>
        <w:bottom w:val="none" w:sz="0" w:space="0" w:color="auto"/>
        <w:right w:val="none" w:sz="0" w:space="0" w:color="auto"/>
      </w:divBdr>
      <w:divsChild>
        <w:div w:id="773136868">
          <w:marLeft w:val="0"/>
          <w:marRight w:val="0"/>
          <w:marTop w:val="0"/>
          <w:marBottom w:val="0"/>
          <w:divBdr>
            <w:top w:val="none" w:sz="0" w:space="0" w:color="auto"/>
            <w:left w:val="none" w:sz="0" w:space="0" w:color="auto"/>
            <w:bottom w:val="none" w:sz="0" w:space="0" w:color="auto"/>
            <w:right w:val="none" w:sz="0" w:space="0" w:color="auto"/>
          </w:divBdr>
          <w:divsChild>
            <w:div w:id="1453474455">
              <w:marLeft w:val="0"/>
              <w:marRight w:val="0"/>
              <w:marTop w:val="0"/>
              <w:marBottom w:val="0"/>
              <w:divBdr>
                <w:top w:val="none" w:sz="0" w:space="0" w:color="auto"/>
                <w:left w:val="none" w:sz="0" w:space="0" w:color="auto"/>
                <w:bottom w:val="none" w:sz="0" w:space="0" w:color="auto"/>
                <w:right w:val="none" w:sz="0" w:space="0" w:color="auto"/>
              </w:divBdr>
              <w:divsChild>
                <w:div w:id="2085713016">
                  <w:marLeft w:val="0"/>
                  <w:marRight w:val="0"/>
                  <w:marTop w:val="0"/>
                  <w:marBottom w:val="0"/>
                  <w:divBdr>
                    <w:top w:val="none" w:sz="0" w:space="0" w:color="auto"/>
                    <w:left w:val="none" w:sz="0" w:space="0" w:color="auto"/>
                    <w:bottom w:val="none" w:sz="0" w:space="0" w:color="auto"/>
                    <w:right w:val="none" w:sz="0" w:space="0" w:color="auto"/>
                  </w:divBdr>
                  <w:divsChild>
                    <w:div w:id="10304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05570">
      <w:bodyDiv w:val="1"/>
      <w:marLeft w:val="0"/>
      <w:marRight w:val="0"/>
      <w:marTop w:val="0"/>
      <w:marBottom w:val="0"/>
      <w:divBdr>
        <w:top w:val="none" w:sz="0" w:space="0" w:color="auto"/>
        <w:left w:val="none" w:sz="0" w:space="0" w:color="auto"/>
        <w:bottom w:val="none" w:sz="0" w:space="0" w:color="auto"/>
        <w:right w:val="none" w:sz="0" w:space="0" w:color="auto"/>
      </w:divBdr>
      <w:divsChild>
        <w:div w:id="1214806046">
          <w:marLeft w:val="0"/>
          <w:marRight w:val="0"/>
          <w:marTop w:val="0"/>
          <w:marBottom w:val="0"/>
          <w:divBdr>
            <w:top w:val="none" w:sz="0" w:space="0" w:color="auto"/>
            <w:left w:val="none" w:sz="0" w:space="0" w:color="auto"/>
            <w:bottom w:val="none" w:sz="0" w:space="0" w:color="auto"/>
            <w:right w:val="none" w:sz="0" w:space="0" w:color="auto"/>
          </w:divBdr>
          <w:divsChild>
            <w:div w:id="752625255">
              <w:marLeft w:val="0"/>
              <w:marRight w:val="0"/>
              <w:marTop w:val="0"/>
              <w:marBottom w:val="0"/>
              <w:divBdr>
                <w:top w:val="none" w:sz="0" w:space="0" w:color="auto"/>
                <w:left w:val="none" w:sz="0" w:space="0" w:color="auto"/>
                <w:bottom w:val="none" w:sz="0" w:space="0" w:color="auto"/>
                <w:right w:val="none" w:sz="0" w:space="0" w:color="auto"/>
              </w:divBdr>
              <w:divsChild>
                <w:div w:id="3296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1848">
      <w:bodyDiv w:val="1"/>
      <w:marLeft w:val="0"/>
      <w:marRight w:val="0"/>
      <w:marTop w:val="0"/>
      <w:marBottom w:val="0"/>
      <w:divBdr>
        <w:top w:val="none" w:sz="0" w:space="0" w:color="auto"/>
        <w:left w:val="none" w:sz="0" w:space="0" w:color="auto"/>
        <w:bottom w:val="none" w:sz="0" w:space="0" w:color="auto"/>
        <w:right w:val="none" w:sz="0" w:space="0" w:color="auto"/>
      </w:divBdr>
      <w:divsChild>
        <w:div w:id="434598031">
          <w:marLeft w:val="0"/>
          <w:marRight w:val="0"/>
          <w:marTop w:val="0"/>
          <w:marBottom w:val="0"/>
          <w:divBdr>
            <w:top w:val="none" w:sz="0" w:space="0" w:color="auto"/>
            <w:left w:val="none" w:sz="0" w:space="0" w:color="auto"/>
            <w:bottom w:val="none" w:sz="0" w:space="0" w:color="auto"/>
            <w:right w:val="none" w:sz="0" w:space="0" w:color="auto"/>
          </w:divBdr>
          <w:divsChild>
            <w:div w:id="477379115">
              <w:marLeft w:val="0"/>
              <w:marRight w:val="0"/>
              <w:marTop w:val="0"/>
              <w:marBottom w:val="0"/>
              <w:divBdr>
                <w:top w:val="none" w:sz="0" w:space="0" w:color="auto"/>
                <w:left w:val="none" w:sz="0" w:space="0" w:color="auto"/>
                <w:bottom w:val="none" w:sz="0" w:space="0" w:color="auto"/>
                <w:right w:val="none" w:sz="0" w:space="0" w:color="auto"/>
              </w:divBdr>
              <w:divsChild>
                <w:div w:id="469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4400">
      <w:bodyDiv w:val="1"/>
      <w:marLeft w:val="0"/>
      <w:marRight w:val="0"/>
      <w:marTop w:val="0"/>
      <w:marBottom w:val="0"/>
      <w:divBdr>
        <w:top w:val="none" w:sz="0" w:space="0" w:color="auto"/>
        <w:left w:val="none" w:sz="0" w:space="0" w:color="auto"/>
        <w:bottom w:val="none" w:sz="0" w:space="0" w:color="auto"/>
        <w:right w:val="none" w:sz="0" w:space="0" w:color="auto"/>
      </w:divBdr>
      <w:divsChild>
        <w:div w:id="1940213631">
          <w:marLeft w:val="0"/>
          <w:marRight w:val="0"/>
          <w:marTop w:val="0"/>
          <w:marBottom w:val="0"/>
          <w:divBdr>
            <w:top w:val="none" w:sz="0" w:space="0" w:color="auto"/>
            <w:left w:val="none" w:sz="0" w:space="0" w:color="auto"/>
            <w:bottom w:val="none" w:sz="0" w:space="0" w:color="auto"/>
            <w:right w:val="none" w:sz="0" w:space="0" w:color="auto"/>
          </w:divBdr>
          <w:divsChild>
            <w:div w:id="1917783581">
              <w:marLeft w:val="0"/>
              <w:marRight w:val="0"/>
              <w:marTop w:val="0"/>
              <w:marBottom w:val="0"/>
              <w:divBdr>
                <w:top w:val="none" w:sz="0" w:space="0" w:color="auto"/>
                <w:left w:val="none" w:sz="0" w:space="0" w:color="auto"/>
                <w:bottom w:val="none" w:sz="0" w:space="0" w:color="auto"/>
                <w:right w:val="none" w:sz="0" w:space="0" w:color="auto"/>
              </w:divBdr>
              <w:divsChild>
                <w:div w:id="2875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318">
      <w:bodyDiv w:val="1"/>
      <w:marLeft w:val="0"/>
      <w:marRight w:val="0"/>
      <w:marTop w:val="0"/>
      <w:marBottom w:val="0"/>
      <w:divBdr>
        <w:top w:val="none" w:sz="0" w:space="0" w:color="auto"/>
        <w:left w:val="none" w:sz="0" w:space="0" w:color="auto"/>
        <w:bottom w:val="none" w:sz="0" w:space="0" w:color="auto"/>
        <w:right w:val="none" w:sz="0" w:space="0" w:color="auto"/>
      </w:divBdr>
      <w:divsChild>
        <w:div w:id="514416445">
          <w:marLeft w:val="0"/>
          <w:marRight w:val="0"/>
          <w:marTop w:val="0"/>
          <w:marBottom w:val="0"/>
          <w:divBdr>
            <w:top w:val="none" w:sz="0" w:space="0" w:color="auto"/>
            <w:left w:val="none" w:sz="0" w:space="0" w:color="auto"/>
            <w:bottom w:val="none" w:sz="0" w:space="0" w:color="auto"/>
            <w:right w:val="none" w:sz="0" w:space="0" w:color="auto"/>
          </w:divBdr>
          <w:divsChild>
            <w:div w:id="950623858">
              <w:marLeft w:val="0"/>
              <w:marRight w:val="0"/>
              <w:marTop w:val="0"/>
              <w:marBottom w:val="0"/>
              <w:divBdr>
                <w:top w:val="none" w:sz="0" w:space="0" w:color="auto"/>
                <w:left w:val="none" w:sz="0" w:space="0" w:color="auto"/>
                <w:bottom w:val="none" w:sz="0" w:space="0" w:color="auto"/>
                <w:right w:val="none" w:sz="0" w:space="0" w:color="auto"/>
              </w:divBdr>
              <w:divsChild>
                <w:div w:id="1148281261">
                  <w:marLeft w:val="0"/>
                  <w:marRight w:val="0"/>
                  <w:marTop w:val="0"/>
                  <w:marBottom w:val="0"/>
                  <w:divBdr>
                    <w:top w:val="none" w:sz="0" w:space="0" w:color="auto"/>
                    <w:left w:val="none" w:sz="0" w:space="0" w:color="auto"/>
                    <w:bottom w:val="none" w:sz="0" w:space="0" w:color="auto"/>
                    <w:right w:val="none" w:sz="0" w:space="0" w:color="auto"/>
                  </w:divBdr>
                </w:div>
                <w:div w:id="1274051996">
                  <w:marLeft w:val="0"/>
                  <w:marRight w:val="0"/>
                  <w:marTop w:val="0"/>
                  <w:marBottom w:val="0"/>
                  <w:divBdr>
                    <w:top w:val="none" w:sz="0" w:space="0" w:color="auto"/>
                    <w:left w:val="none" w:sz="0" w:space="0" w:color="auto"/>
                    <w:bottom w:val="none" w:sz="0" w:space="0" w:color="auto"/>
                    <w:right w:val="none" w:sz="0" w:space="0" w:color="auto"/>
                  </w:divBdr>
                </w:div>
                <w:div w:id="2010252523">
                  <w:marLeft w:val="0"/>
                  <w:marRight w:val="0"/>
                  <w:marTop w:val="0"/>
                  <w:marBottom w:val="0"/>
                  <w:divBdr>
                    <w:top w:val="none" w:sz="0" w:space="0" w:color="auto"/>
                    <w:left w:val="none" w:sz="0" w:space="0" w:color="auto"/>
                    <w:bottom w:val="none" w:sz="0" w:space="0" w:color="auto"/>
                    <w:right w:val="none" w:sz="0" w:space="0" w:color="auto"/>
                  </w:divBdr>
                </w:div>
              </w:divsChild>
            </w:div>
            <w:div w:id="634261866">
              <w:marLeft w:val="0"/>
              <w:marRight w:val="0"/>
              <w:marTop w:val="0"/>
              <w:marBottom w:val="0"/>
              <w:divBdr>
                <w:top w:val="none" w:sz="0" w:space="0" w:color="auto"/>
                <w:left w:val="none" w:sz="0" w:space="0" w:color="auto"/>
                <w:bottom w:val="none" w:sz="0" w:space="0" w:color="auto"/>
                <w:right w:val="none" w:sz="0" w:space="0" w:color="auto"/>
              </w:divBdr>
              <w:divsChild>
                <w:div w:id="19104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3769">
      <w:bodyDiv w:val="1"/>
      <w:marLeft w:val="0"/>
      <w:marRight w:val="0"/>
      <w:marTop w:val="0"/>
      <w:marBottom w:val="0"/>
      <w:divBdr>
        <w:top w:val="none" w:sz="0" w:space="0" w:color="auto"/>
        <w:left w:val="none" w:sz="0" w:space="0" w:color="auto"/>
        <w:bottom w:val="none" w:sz="0" w:space="0" w:color="auto"/>
        <w:right w:val="none" w:sz="0" w:space="0" w:color="auto"/>
      </w:divBdr>
    </w:div>
    <w:div w:id="1394352054">
      <w:bodyDiv w:val="1"/>
      <w:marLeft w:val="0"/>
      <w:marRight w:val="0"/>
      <w:marTop w:val="0"/>
      <w:marBottom w:val="0"/>
      <w:divBdr>
        <w:top w:val="none" w:sz="0" w:space="0" w:color="auto"/>
        <w:left w:val="none" w:sz="0" w:space="0" w:color="auto"/>
        <w:bottom w:val="none" w:sz="0" w:space="0" w:color="auto"/>
        <w:right w:val="none" w:sz="0" w:space="0" w:color="auto"/>
      </w:divBdr>
      <w:divsChild>
        <w:div w:id="760417149">
          <w:marLeft w:val="0"/>
          <w:marRight w:val="0"/>
          <w:marTop w:val="0"/>
          <w:marBottom w:val="0"/>
          <w:divBdr>
            <w:top w:val="none" w:sz="0" w:space="0" w:color="auto"/>
            <w:left w:val="none" w:sz="0" w:space="0" w:color="auto"/>
            <w:bottom w:val="none" w:sz="0" w:space="0" w:color="auto"/>
            <w:right w:val="none" w:sz="0" w:space="0" w:color="auto"/>
          </w:divBdr>
          <w:divsChild>
            <w:div w:id="1783643201">
              <w:marLeft w:val="0"/>
              <w:marRight w:val="0"/>
              <w:marTop w:val="0"/>
              <w:marBottom w:val="0"/>
              <w:divBdr>
                <w:top w:val="none" w:sz="0" w:space="0" w:color="auto"/>
                <w:left w:val="none" w:sz="0" w:space="0" w:color="auto"/>
                <w:bottom w:val="none" w:sz="0" w:space="0" w:color="auto"/>
                <w:right w:val="none" w:sz="0" w:space="0" w:color="auto"/>
              </w:divBdr>
              <w:divsChild>
                <w:div w:id="13194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6226">
      <w:bodyDiv w:val="1"/>
      <w:marLeft w:val="0"/>
      <w:marRight w:val="0"/>
      <w:marTop w:val="0"/>
      <w:marBottom w:val="0"/>
      <w:divBdr>
        <w:top w:val="none" w:sz="0" w:space="0" w:color="auto"/>
        <w:left w:val="none" w:sz="0" w:space="0" w:color="auto"/>
        <w:bottom w:val="none" w:sz="0" w:space="0" w:color="auto"/>
        <w:right w:val="none" w:sz="0" w:space="0" w:color="auto"/>
      </w:divBdr>
      <w:divsChild>
        <w:div w:id="527838547">
          <w:marLeft w:val="0"/>
          <w:marRight w:val="0"/>
          <w:marTop w:val="0"/>
          <w:marBottom w:val="0"/>
          <w:divBdr>
            <w:top w:val="none" w:sz="0" w:space="0" w:color="auto"/>
            <w:left w:val="none" w:sz="0" w:space="0" w:color="auto"/>
            <w:bottom w:val="none" w:sz="0" w:space="0" w:color="auto"/>
            <w:right w:val="none" w:sz="0" w:space="0" w:color="auto"/>
          </w:divBdr>
          <w:divsChild>
            <w:div w:id="855343004">
              <w:marLeft w:val="0"/>
              <w:marRight w:val="0"/>
              <w:marTop w:val="0"/>
              <w:marBottom w:val="0"/>
              <w:divBdr>
                <w:top w:val="none" w:sz="0" w:space="0" w:color="auto"/>
                <w:left w:val="none" w:sz="0" w:space="0" w:color="auto"/>
                <w:bottom w:val="none" w:sz="0" w:space="0" w:color="auto"/>
                <w:right w:val="none" w:sz="0" w:space="0" w:color="auto"/>
              </w:divBdr>
              <w:divsChild>
                <w:div w:id="5099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146">
      <w:bodyDiv w:val="1"/>
      <w:marLeft w:val="0"/>
      <w:marRight w:val="0"/>
      <w:marTop w:val="0"/>
      <w:marBottom w:val="0"/>
      <w:divBdr>
        <w:top w:val="none" w:sz="0" w:space="0" w:color="auto"/>
        <w:left w:val="none" w:sz="0" w:space="0" w:color="auto"/>
        <w:bottom w:val="none" w:sz="0" w:space="0" w:color="auto"/>
        <w:right w:val="none" w:sz="0" w:space="0" w:color="auto"/>
      </w:divBdr>
      <w:divsChild>
        <w:div w:id="2140222094">
          <w:marLeft w:val="0"/>
          <w:marRight w:val="0"/>
          <w:marTop w:val="0"/>
          <w:marBottom w:val="0"/>
          <w:divBdr>
            <w:top w:val="none" w:sz="0" w:space="0" w:color="auto"/>
            <w:left w:val="none" w:sz="0" w:space="0" w:color="auto"/>
            <w:bottom w:val="none" w:sz="0" w:space="0" w:color="auto"/>
            <w:right w:val="none" w:sz="0" w:space="0" w:color="auto"/>
          </w:divBdr>
          <w:divsChild>
            <w:div w:id="1535999243">
              <w:marLeft w:val="0"/>
              <w:marRight w:val="0"/>
              <w:marTop w:val="0"/>
              <w:marBottom w:val="0"/>
              <w:divBdr>
                <w:top w:val="none" w:sz="0" w:space="0" w:color="auto"/>
                <w:left w:val="none" w:sz="0" w:space="0" w:color="auto"/>
                <w:bottom w:val="none" w:sz="0" w:space="0" w:color="auto"/>
                <w:right w:val="none" w:sz="0" w:space="0" w:color="auto"/>
              </w:divBdr>
              <w:divsChild>
                <w:div w:id="476923070">
                  <w:marLeft w:val="0"/>
                  <w:marRight w:val="0"/>
                  <w:marTop w:val="0"/>
                  <w:marBottom w:val="0"/>
                  <w:divBdr>
                    <w:top w:val="none" w:sz="0" w:space="0" w:color="auto"/>
                    <w:left w:val="none" w:sz="0" w:space="0" w:color="auto"/>
                    <w:bottom w:val="none" w:sz="0" w:space="0" w:color="auto"/>
                    <w:right w:val="none" w:sz="0" w:space="0" w:color="auto"/>
                  </w:divBdr>
                </w:div>
                <w:div w:id="1262028177">
                  <w:marLeft w:val="0"/>
                  <w:marRight w:val="0"/>
                  <w:marTop w:val="0"/>
                  <w:marBottom w:val="0"/>
                  <w:divBdr>
                    <w:top w:val="none" w:sz="0" w:space="0" w:color="auto"/>
                    <w:left w:val="none" w:sz="0" w:space="0" w:color="auto"/>
                    <w:bottom w:val="none" w:sz="0" w:space="0" w:color="auto"/>
                    <w:right w:val="none" w:sz="0" w:space="0" w:color="auto"/>
                  </w:divBdr>
                </w:div>
                <w:div w:id="398478137">
                  <w:marLeft w:val="0"/>
                  <w:marRight w:val="0"/>
                  <w:marTop w:val="0"/>
                  <w:marBottom w:val="0"/>
                  <w:divBdr>
                    <w:top w:val="none" w:sz="0" w:space="0" w:color="auto"/>
                    <w:left w:val="none" w:sz="0" w:space="0" w:color="auto"/>
                    <w:bottom w:val="none" w:sz="0" w:space="0" w:color="auto"/>
                    <w:right w:val="none" w:sz="0" w:space="0" w:color="auto"/>
                  </w:divBdr>
                </w:div>
              </w:divsChild>
            </w:div>
            <w:div w:id="1394699425">
              <w:marLeft w:val="0"/>
              <w:marRight w:val="0"/>
              <w:marTop w:val="0"/>
              <w:marBottom w:val="0"/>
              <w:divBdr>
                <w:top w:val="none" w:sz="0" w:space="0" w:color="auto"/>
                <w:left w:val="none" w:sz="0" w:space="0" w:color="auto"/>
                <w:bottom w:val="none" w:sz="0" w:space="0" w:color="auto"/>
                <w:right w:val="none" w:sz="0" w:space="0" w:color="auto"/>
              </w:divBdr>
              <w:divsChild>
                <w:div w:id="11363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liefweb.int/report/south-sudan/2018-south-sudan-humanitarian-needs-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19</cp:revision>
  <dcterms:created xsi:type="dcterms:W3CDTF">2018-11-25T04:48:00Z</dcterms:created>
  <dcterms:modified xsi:type="dcterms:W3CDTF">2018-11-25T15:27:00Z</dcterms:modified>
</cp:coreProperties>
</file>