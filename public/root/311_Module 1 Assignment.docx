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86" w:rsidRPr="00C916BE" w:rsidRDefault="00393086" w:rsidP="00393086">
      <w:pPr>
        <w:spacing w:after="10" w:line="480" w:lineRule="auto"/>
        <w:ind w:left="-5"/>
        <w:jc w:val="left"/>
        <w:rPr>
          <w:rFonts w:ascii="Times New Roman" w:hAnsi="Times New Roman" w:cs="Times New Roman"/>
          <w:szCs w:val="24"/>
        </w:rPr>
      </w:pPr>
      <w:r w:rsidRPr="00C916BE">
        <w:rPr>
          <w:rFonts w:ascii="Times New Roman" w:hAnsi="Times New Roman" w:cs="Times New Roman"/>
          <w:b/>
          <w:szCs w:val="24"/>
        </w:rPr>
        <w:t xml:space="preserve">Module 1 Questions: </w:t>
      </w:r>
    </w:p>
    <w:p w:rsidR="00393086" w:rsidRPr="00C916BE" w:rsidRDefault="00393086" w:rsidP="00393086">
      <w:pPr>
        <w:spacing w:after="60" w:line="480" w:lineRule="auto"/>
        <w:ind w:left="0" w:firstLine="0"/>
        <w:jc w:val="left"/>
        <w:rPr>
          <w:rFonts w:ascii="Times New Roman" w:hAnsi="Times New Roman" w:cs="Times New Roman"/>
          <w:szCs w:val="24"/>
        </w:rPr>
      </w:pPr>
      <w:r w:rsidRPr="00C916BE">
        <w:rPr>
          <w:rFonts w:ascii="Times New Roman" w:hAnsi="Times New Roman" w:cs="Times New Roman"/>
          <w:b/>
          <w:szCs w:val="24"/>
        </w:rPr>
        <w:t xml:space="preserve"> </w:t>
      </w:r>
    </w:p>
    <w:p w:rsidR="00393086" w:rsidRPr="00C916BE" w:rsidRDefault="00393086" w:rsidP="00393086">
      <w:pPr>
        <w:spacing w:line="480" w:lineRule="auto"/>
        <w:ind w:left="-5" w:right="1"/>
        <w:rPr>
          <w:rFonts w:ascii="Times New Roman" w:hAnsi="Times New Roman" w:cs="Times New Roman"/>
          <w:szCs w:val="24"/>
        </w:rPr>
      </w:pPr>
      <w:r w:rsidRPr="00C916BE">
        <w:rPr>
          <w:rFonts w:ascii="Times New Roman" w:hAnsi="Times New Roman" w:cs="Times New Roman"/>
          <w:b/>
          <w:szCs w:val="24"/>
        </w:rPr>
        <w:t>Q1</w:t>
      </w:r>
      <w:r w:rsidRPr="00C916BE">
        <w:rPr>
          <w:rFonts w:ascii="Times New Roman" w:hAnsi="Times New Roman" w:cs="Times New Roman"/>
          <w:szCs w:val="24"/>
        </w:rPr>
        <w:t xml:space="preserve">: Explain in about 350 words why M&amp;E informs good programming practice. (10 marks) </w:t>
      </w:r>
    </w:p>
    <w:p w:rsidR="00626576" w:rsidRDefault="00D1243F">
      <w:pPr>
        <w:autoSpaceDE w:val="0"/>
        <w:autoSpaceDN w:val="0"/>
        <w:adjustRightInd w:val="0"/>
        <w:spacing w:before="240" w:after="0" w:line="240" w:lineRule="auto"/>
        <w:ind w:left="0" w:firstLine="0"/>
        <w:rPr>
          <w:rFonts w:asciiTheme="majorHAnsi" w:eastAsiaTheme="minorHAnsi" w:hAnsiTheme="majorHAnsi" w:cstheme="majorHAnsi"/>
          <w:i/>
          <w:color w:val="auto"/>
          <w:szCs w:val="20"/>
        </w:rPr>
        <w:pPrChange w:id="0" w:author="analystedonnees.arc" w:date="2019-07-30T21:37:00Z">
          <w:pPr>
            <w:autoSpaceDE w:val="0"/>
            <w:autoSpaceDN w:val="0"/>
            <w:adjustRightInd w:val="0"/>
            <w:spacing w:after="0" w:line="240" w:lineRule="auto"/>
            <w:ind w:left="0" w:firstLine="0"/>
          </w:pPr>
        </w:pPrChange>
      </w:pPr>
      <w:r w:rsidRPr="00C916BE">
        <w:rPr>
          <w:rFonts w:asciiTheme="majorHAnsi" w:eastAsiaTheme="minorHAnsi" w:hAnsiTheme="majorHAnsi" w:cstheme="majorHAnsi"/>
          <w:i/>
          <w:color w:val="auto"/>
          <w:szCs w:val="20"/>
        </w:rPr>
        <w:t>Monitoring and evaluation are two of the most im</w:t>
      </w:r>
      <w:r w:rsidR="00C916BE">
        <w:rPr>
          <w:rFonts w:asciiTheme="majorHAnsi" w:eastAsiaTheme="minorHAnsi" w:hAnsiTheme="majorHAnsi" w:cstheme="majorHAnsi"/>
          <w:i/>
          <w:color w:val="auto"/>
          <w:szCs w:val="20"/>
        </w:rPr>
        <w:t xml:space="preserve">portant aspects of ensuring the </w:t>
      </w:r>
      <w:r w:rsidRPr="00C916BE">
        <w:rPr>
          <w:rFonts w:asciiTheme="majorHAnsi" w:eastAsiaTheme="minorHAnsi" w:hAnsiTheme="majorHAnsi" w:cstheme="majorHAnsi"/>
          <w:i/>
          <w:color w:val="auto"/>
          <w:szCs w:val="20"/>
        </w:rPr>
        <w:t>project/program</w:t>
      </w:r>
      <w:r w:rsidR="00C916BE" w:rsidRPr="00C916BE">
        <w:rPr>
          <w:rFonts w:asciiTheme="majorHAnsi" w:eastAsiaTheme="minorHAnsi" w:hAnsiTheme="majorHAnsi" w:cstheme="majorHAnsi"/>
          <w:i/>
          <w:color w:val="auto"/>
          <w:szCs w:val="20"/>
        </w:rPr>
        <w:t xml:space="preserve"> success</w:t>
      </w:r>
      <w:r w:rsidRPr="00C916BE">
        <w:rPr>
          <w:rFonts w:asciiTheme="majorHAnsi" w:eastAsiaTheme="minorHAnsi" w:hAnsiTheme="majorHAnsi" w:cstheme="majorHAnsi"/>
          <w:i/>
          <w:color w:val="auto"/>
          <w:szCs w:val="20"/>
        </w:rPr>
        <w:t xml:space="preserve">, when carried out correctly, </w:t>
      </w:r>
      <w:r w:rsidR="00C916BE" w:rsidRPr="00C916BE">
        <w:rPr>
          <w:rFonts w:asciiTheme="majorHAnsi" w:eastAsiaTheme="minorHAnsi" w:hAnsiTheme="majorHAnsi" w:cstheme="majorHAnsi"/>
          <w:i/>
          <w:color w:val="auto"/>
          <w:szCs w:val="20"/>
        </w:rPr>
        <w:t>with appropriate resources</w:t>
      </w:r>
      <w:r w:rsidR="00C916BE">
        <w:rPr>
          <w:rFonts w:asciiTheme="majorHAnsi" w:eastAsiaTheme="minorHAnsi" w:hAnsiTheme="majorHAnsi" w:cstheme="majorHAnsi"/>
          <w:i/>
          <w:color w:val="auto"/>
          <w:szCs w:val="20"/>
        </w:rPr>
        <w:t>,</w:t>
      </w:r>
      <w:r w:rsidR="00C916BE" w:rsidRPr="00C916BE">
        <w:rPr>
          <w:rFonts w:asciiTheme="majorHAnsi" w:eastAsiaTheme="minorHAnsi" w:hAnsiTheme="majorHAnsi" w:cstheme="majorHAnsi"/>
          <w:i/>
          <w:color w:val="auto"/>
          <w:szCs w:val="20"/>
        </w:rPr>
        <w:t xml:space="preserve"> </w:t>
      </w:r>
      <w:r w:rsidRPr="00C916BE">
        <w:rPr>
          <w:rFonts w:asciiTheme="majorHAnsi" w:eastAsiaTheme="minorHAnsi" w:hAnsiTheme="majorHAnsi" w:cstheme="majorHAnsi"/>
          <w:i/>
          <w:color w:val="auto"/>
          <w:szCs w:val="20"/>
        </w:rPr>
        <w:t>at the right time and place. Unfortunately,</w:t>
      </w:r>
      <w:r w:rsidR="00626576">
        <w:rPr>
          <w:rFonts w:asciiTheme="majorHAnsi" w:eastAsiaTheme="minorHAnsi" w:hAnsiTheme="majorHAnsi" w:cstheme="majorHAnsi"/>
          <w:i/>
          <w:color w:val="auto"/>
          <w:szCs w:val="20"/>
        </w:rPr>
        <w:t xml:space="preserve"> project managers</w:t>
      </w:r>
      <w:r w:rsidRPr="00C916BE">
        <w:rPr>
          <w:rFonts w:asciiTheme="majorHAnsi" w:eastAsiaTheme="minorHAnsi" w:hAnsiTheme="majorHAnsi" w:cstheme="majorHAnsi"/>
          <w:i/>
          <w:color w:val="auto"/>
          <w:szCs w:val="20"/>
        </w:rPr>
        <w:t xml:space="preserve"> </w:t>
      </w:r>
      <w:r w:rsidR="00626576">
        <w:rPr>
          <w:rFonts w:asciiTheme="majorHAnsi" w:eastAsiaTheme="minorHAnsi" w:hAnsiTheme="majorHAnsi" w:cstheme="majorHAnsi"/>
          <w:i/>
          <w:color w:val="auto"/>
          <w:szCs w:val="20"/>
        </w:rPr>
        <w:t>often give less priority to monitoring and evaluation and the later</w:t>
      </w:r>
      <w:r w:rsidRPr="00C916BE">
        <w:rPr>
          <w:rFonts w:asciiTheme="majorHAnsi" w:eastAsiaTheme="minorHAnsi" w:hAnsiTheme="majorHAnsi" w:cstheme="majorHAnsi"/>
          <w:i/>
          <w:color w:val="auto"/>
          <w:szCs w:val="20"/>
        </w:rPr>
        <w:t xml:space="preserve"> are</w:t>
      </w:r>
      <w:r w:rsidR="00626576">
        <w:rPr>
          <w:rFonts w:asciiTheme="majorHAnsi" w:eastAsiaTheme="minorHAnsi" w:hAnsiTheme="majorHAnsi" w:cstheme="majorHAnsi"/>
          <w:i/>
          <w:color w:val="auto"/>
          <w:szCs w:val="20"/>
        </w:rPr>
        <w:t xml:space="preserve"> then</w:t>
      </w:r>
      <w:r w:rsidRPr="00C916BE">
        <w:rPr>
          <w:rFonts w:asciiTheme="majorHAnsi" w:eastAsiaTheme="minorHAnsi" w:hAnsiTheme="majorHAnsi" w:cstheme="majorHAnsi"/>
          <w:i/>
          <w:color w:val="auto"/>
          <w:szCs w:val="20"/>
        </w:rPr>
        <w:t xml:space="preserve"> </w:t>
      </w:r>
      <w:r w:rsidR="00626576">
        <w:rPr>
          <w:rFonts w:asciiTheme="majorHAnsi" w:eastAsiaTheme="minorHAnsi" w:hAnsiTheme="majorHAnsi" w:cstheme="majorHAnsi"/>
          <w:i/>
          <w:color w:val="auto"/>
          <w:szCs w:val="20"/>
        </w:rPr>
        <w:t>used</w:t>
      </w:r>
      <w:r w:rsidRPr="00C916BE">
        <w:rPr>
          <w:rFonts w:asciiTheme="majorHAnsi" w:eastAsiaTheme="minorHAnsi" w:hAnsiTheme="majorHAnsi" w:cstheme="majorHAnsi"/>
          <w:i/>
          <w:color w:val="auto"/>
          <w:szCs w:val="20"/>
        </w:rPr>
        <w:t xml:space="preserve"> simply for the sake of </w:t>
      </w:r>
      <w:r w:rsidR="00C916BE">
        <w:rPr>
          <w:rFonts w:asciiTheme="majorHAnsi" w:eastAsiaTheme="minorHAnsi" w:hAnsiTheme="majorHAnsi" w:cstheme="majorHAnsi"/>
          <w:i/>
          <w:color w:val="auto"/>
          <w:szCs w:val="20"/>
        </w:rPr>
        <w:t>meeting</w:t>
      </w:r>
      <w:r w:rsidRPr="00C916BE">
        <w:rPr>
          <w:rFonts w:asciiTheme="majorHAnsi" w:eastAsiaTheme="minorHAnsi" w:hAnsiTheme="majorHAnsi" w:cstheme="majorHAnsi"/>
          <w:i/>
          <w:color w:val="auto"/>
          <w:szCs w:val="20"/>
        </w:rPr>
        <w:t xml:space="preserve"> the </w:t>
      </w:r>
      <w:r w:rsidR="00C916BE">
        <w:rPr>
          <w:rFonts w:asciiTheme="majorHAnsi" w:eastAsiaTheme="minorHAnsi" w:hAnsiTheme="majorHAnsi" w:cstheme="majorHAnsi"/>
          <w:i/>
          <w:color w:val="auto"/>
          <w:szCs w:val="20"/>
        </w:rPr>
        <w:t xml:space="preserve">donor’s </w:t>
      </w:r>
      <w:r w:rsidRPr="00C916BE">
        <w:rPr>
          <w:rFonts w:asciiTheme="majorHAnsi" w:eastAsiaTheme="minorHAnsi" w:hAnsiTheme="majorHAnsi" w:cstheme="majorHAnsi"/>
          <w:i/>
          <w:color w:val="auto"/>
          <w:szCs w:val="20"/>
        </w:rPr>
        <w:t xml:space="preserve">requirements </w:t>
      </w:r>
      <w:r w:rsidR="00626576">
        <w:rPr>
          <w:rFonts w:asciiTheme="majorHAnsi" w:eastAsiaTheme="minorHAnsi" w:hAnsiTheme="majorHAnsi" w:cstheme="majorHAnsi"/>
          <w:i/>
          <w:color w:val="auto"/>
          <w:szCs w:val="20"/>
        </w:rPr>
        <w:t>instead</w:t>
      </w:r>
      <w:r w:rsidRPr="00C916BE">
        <w:rPr>
          <w:rFonts w:asciiTheme="majorHAnsi" w:eastAsiaTheme="minorHAnsi" w:hAnsiTheme="majorHAnsi" w:cstheme="majorHAnsi"/>
          <w:i/>
          <w:color w:val="auto"/>
          <w:szCs w:val="20"/>
        </w:rPr>
        <w:t xml:space="preserve"> of using them as a</w:t>
      </w:r>
      <w:r w:rsidR="00626576">
        <w:rPr>
          <w:rFonts w:asciiTheme="majorHAnsi" w:eastAsiaTheme="minorHAnsi" w:hAnsiTheme="majorHAnsi" w:cstheme="majorHAnsi"/>
          <w:i/>
          <w:color w:val="auto"/>
          <w:szCs w:val="20"/>
        </w:rPr>
        <w:t>n</w:t>
      </w:r>
      <w:r w:rsidRPr="00C916BE">
        <w:rPr>
          <w:rFonts w:asciiTheme="majorHAnsi" w:eastAsiaTheme="minorHAnsi" w:hAnsiTheme="majorHAnsi" w:cstheme="majorHAnsi"/>
          <w:i/>
          <w:color w:val="auto"/>
          <w:szCs w:val="20"/>
        </w:rPr>
        <w:t xml:space="preserve"> </w:t>
      </w:r>
      <w:r w:rsidR="00626576">
        <w:rPr>
          <w:rFonts w:asciiTheme="majorHAnsi" w:eastAsiaTheme="minorHAnsi" w:hAnsiTheme="majorHAnsi" w:cstheme="majorHAnsi"/>
          <w:i/>
          <w:color w:val="auto"/>
          <w:szCs w:val="20"/>
        </w:rPr>
        <w:t xml:space="preserve">appropriate </w:t>
      </w:r>
      <w:r w:rsidRPr="00C916BE">
        <w:rPr>
          <w:rFonts w:asciiTheme="majorHAnsi" w:eastAsiaTheme="minorHAnsi" w:hAnsiTheme="majorHAnsi" w:cstheme="majorHAnsi"/>
          <w:i/>
          <w:color w:val="auto"/>
          <w:szCs w:val="20"/>
        </w:rPr>
        <w:t xml:space="preserve">mechanism of ensuring </w:t>
      </w:r>
      <w:r w:rsidR="00C916BE">
        <w:rPr>
          <w:rFonts w:asciiTheme="majorHAnsi" w:eastAsiaTheme="minorHAnsi" w:hAnsiTheme="majorHAnsi" w:cstheme="majorHAnsi"/>
          <w:i/>
          <w:color w:val="auto"/>
          <w:szCs w:val="20"/>
        </w:rPr>
        <w:t>project</w:t>
      </w:r>
      <w:r w:rsidRPr="00C916BE">
        <w:rPr>
          <w:rFonts w:asciiTheme="majorHAnsi" w:eastAsiaTheme="minorHAnsi" w:hAnsiTheme="majorHAnsi" w:cstheme="majorHAnsi"/>
          <w:i/>
          <w:color w:val="auto"/>
          <w:szCs w:val="20"/>
        </w:rPr>
        <w:t xml:space="preserve"> success.</w:t>
      </w:r>
    </w:p>
    <w:p w:rsidR="003D1033" w:rsidRDefault="00C916BE">
      <w:pPr>
        <w:autoSpaceDE w:val="0"/>
        <w:autoSpaceDN w:val="0"/>
        <w:adjustRightInd w:val="0"/>
        <w:spacing w:before="240" w:after="0" w:line="240" w:lineRule="auto"/>
        <w:ind w:left="0" w:firstLine="0"/>
        <w:rPr>
          <w:rFonts w:asciiTheme="majorHAnsi" w:eastAsiaTheme="minorHAnsi" w:hAnsiTheme="majorHAnsi" w:cstheme="majorHAnsi"/>
          <w:i/>
          <w:color w:val="auto"/>
          <w:szCs w:val="20"/>
        </w:rPr>
        <w:pPrChange w:id="1" w:author="analystedonnees.arc" w:date="2019-07-30T21:37:00Z">
          <w:pPr>
            <w:autoSpaceDE w:val="0"/>
            <w:autoSpaceDN w:val="0"/>
            <w:adjustRightInd w:val="0"/>
            <w:spacing w:after="0" w:line="240" w:lineRule="auto"/>
            <w:ind w:left="0" w:firstLine="0"/>
          </w:pPr>
        </w:pPrChange>
      </w:pPr>
      <w:r w:rsidRPr="00C916BE">
        <w:rPr>
          <w:rFonts w:asciiTheme="majorHAnsi" w:eastAsiaTheme="minorHAnsi" w:hAnsiTheme="majorHAnsi" w:cstheme="majorHAnsi"/>
          <w:i/>
          <w:color w:val="auto"/>
          <w:szCs w:val="20"/>
        </w:rPr>
        <w:t xml:space="preserve">Monitoring and evaluating </w:t>
      </w:r>
      <w:r w:rsidR="00DE0206">
        <w:rPr>
          <w:rFonts w:asciiTheme="majorHAnsi" w:eastAsiaTheme="minorHAnsi" w:hAnsiTheme="majorHAnsi" w:cstheme="majorHAnsi"/>
          <w:i/>
          <w:color w:val="auto"/>
          <w:szCs w:val="20"/>
        </w:rPr>
        <w:t>are</w:t>
      </w:r>
      <w:r w:rsidRPr="00C916BE">
        <w:rPr>
          <w:rFonts w:asciiTheme="majorHAnsi" w:eastAsiaTheme="minorHAnsi" w:hAnsiTheme="majorHAnsi" w:cstheme="majorHAnsi"/>
          <w:i/>
          <w:color w:val="auto"/>
          <w:szCs w:val="20"/>
        </w:rPr>
        <w:t xml:space="preserve"> important for reasons </w:t>
      </w:r>
      <w:r>
        <w:rPr>
          <w:rFonts w:asciiTheme="majorHAnsi" w:eastAsiaTheme="minorHAnsi" w:hAnsiTheme="majorHAnsi" w:cstheme="majorHAnsi"/>
          <w:i/>
          <w:color w:val="auto"/>
          <w:szCs w:val="20"/>
        </w:rPr>
        <w:t>like</w:t>
      </w:r>
      <w:del w:id="2" w:author="analystedonnees.arc" w:date="2019-07-30T21:38:00Z">
        <w:r w:rsidDel="00F0194B">
          <w:rPr>
            <w:rFonts w:asciiTheme="majorHAnsi" w:eastAsiaTheme="minorHAnsi" w:hAnsiTheme="majorHAnsi" w:cstheme="majorHAnsi"/>
            <w:i/>
            <w:color w:val="auto"/>
            <w:szCs w:val="20"/>
          </w:rPr>
          <w:delText xml:space="preserve"> </w:delText>
        </w:r>
      </w:del>
      <w:r w:rsidRPr="00C916BE">
        <w:rPr>
          <w:rFonts w:asciiTheme="majorHAnsi" w:eastAsiaTheme="minorHAnsi" w:hAnsiTheme="majorHAnsi" w:cstheme="majorHAnsi"/>
          <w:i/>
          <w:color w:val="auto"/>
          <w:szCs w:val="20"/>
        </w:rPr>
        <w:t>: performance management, learning and accountability</w:t>
      </w:r>
      <w:r>
        <w:rPr>
          <w:rFonts w:asciiTheme="majorHAnsi" w:eastAsiaTheme="minorHAnsi" w:hAnsiTheme="majorHAnsi" w:cstheme="majorHAnsi"/>
          <w:i/>
          <w:color w:val="auto"/>
          <w:szCs w:val="20"/>
        </w:rPr>
        <w:t>, etc</w:t>
      </w:r>
      <w:r w:rsidRPr="00C916BE">
        <w:rPr>
          <w:rFonts w:asciiTheme="majorHAnsi" w:eastAsiaTheme="minorHAnsi" w:hAnsiTheme="majorHAnsi" w:cstheme="majorHAnsi"/>
          <w:i/>
          <w:color w:val="auto"/>
          <w:szCs w:val="20"/>
        </w:rPr>
        <w:t xml:space="preserve">. </w:t>
      </w:r>
      <w:r w:rsidR="00DE0206">
        <w:rPr>
          <w:rFonts w:asciiTheme="majorHAnsi" w:eastAsiaTheme="minorHAnsi" w:hAnsiTheme="majorHAnsi" w:cstheme="majorHAnsi"/>
          <w:i/>
          <w:color w:val="auto"/>
          <w:szCs w:val="20"/>
        </w:rPr>
        <w:t>They</w:t>
      </w:r>
      <w:r>
        <w:rPr>
          <w:rFonts w:asciiTheme="majorHAnsi" w:eastAsiaTheme="minorHAnsi" w:hAnsiTheme="majorHAnsi" w:cstheme="majorHAnsi"/>
          <w:i/>
          <w:color w:val="auto"/>
          <w:szCs w:val="20"/>
        </w:rPr>
        <w:t xml:space="preserve"> </w:t>
      </w:r>
      <w:r w:rsidRPr="00C916BE">
        <w:rPr>
          <w:rFonts w:asciiTheme="majorHAnsi" w:eastAsiaTheme="minorHAnsi" w:hAnsiTheme="majorHAnsi" w:cstheme="majorHAnsi"/>
          <w:i/>
          <w:color w:val="auto"/>
          <w:szCs w:val="20"/>
        </w:rPr>
        <w:t xml:space="preserve">enable you to understand what factors and approaches lead to </w:t>
      </w:r>
      <w:r w:rsidR="003D1033">
        <w:rPr>
          <w:rFonts w:asciiTheme="majorHAnsi" w:eastAsiaTheme="minorHAnsi" w:hAnsiTheme="majorHAnsi" w:cstheme="majorHAnsi"/>
          <w:i/>
          <w:color w:val="auto"/>
          <w:szCs w:val="20"/>
        </w:rPr>
        <w:t xml:space="preserve">expected </w:t>
      </w:r>
      <w:r w:rsidRPr="00C916BE">
        <w:rPr>
          <w:rFonts w:asciiTheme="majorHAnsi" w:eastAsiaTheme="minorHAnsi" w:hAnsiTheme="majorHAnsi" w:cstheme="majorHAnsi"/>
          <w:i/>
          <w:color w:val="auto"/>
          <w:szCs w:val="20"/>
        </w:rPr>
        <w:t xml:space="preserve">change, to be </w:t>
      </w:r>
      <w:r w:rsidR="003D1033">
        <w:rPr>
          <w:rFonts w:asciiTheme="majorHAnsi" w:eastAsiaTheme="minorHAnsi" w:hAnsiTheme="majorHAnsi" w:cstheme="majorHAnsi"/>
          <w:i/>
          <w:color w:val="auto"/>
          <w:szCs w:val="20"/>
        </w:rPr>
        <w:t xml:space="preserve">more </w:t>
      </w:r>
      <w:r w:rsidRPr="00C916BE">
        <w:rPr>
          <w:rFonts w:asciiTheme="majorHAnsi" w:eastAsiaTheme="minorHAnsi" w:hAnsiTheme="majorHAnsi" w:cstheme="majorHAnsi"/>
          <w:i/>
          <w:color w:val="auto"/>
          <w:szCs w:val="20"/>
        </w:rPr>
        <w:t>acc</w:t>
      </w:r>
      <w:r w:rsidR="00DE0206">
        <w:rPr>
          <w:rFonts w:asciiTheme="majorHAnsi" w:eastAsiaTheme="minorHAnsi" w:hAnsiTheme="majorHAnsi" w:cstheme="majorHAnsi"/>
          <w:i/>
          <w:color w:val="auto"/>
          <w:szCs w:val="20"/>
        </w:rPr>
        <w:t>ountable to donors and internal/</w:t>
      </w:r>
      <w:r w:rsidRPr="00C916BE">
        <w:rPr>
          <w:rFonts w:asciiTheme="majorHAnsi" w:eastAsiaTheme="minorHAnsi" w:hAnsiTheme="majorHAnsi" w:cstheme="majorHAnsi"/>
          <w:i/>
          <w:color w:val="auto"/>
          <w:szCs w:val="20"/>
        </w:rPr>
        <w:t>external stakeholders, and</w:t>
      </w:r>
      <w:r>
        <w:rPr>
          <w:rFonts w:asciiTheme="majorHAnsi" w:eastAsiaTheme="minorHAnsi" w:hAnsiTheme="majorHAnsi" w:cstheme="majorHAnsi"/>
          <w:i/>
          <w:color w:val="auto"/>
          <w:szCs w:val="20"/>
        </w:rPr>
        <w:t xml:space="preserve"> </w:t>
      </w:r>
      <w:r w:rsidRPr="00C916BE">
        <w:rPr>
          <w:rFonts w:asciiTheme="majorHAnsi" w:eastAsiaTheme="minorHAnsi" w:hAnsiTheme="majorHAnsi" w:cstheme="majorHAnsi"/>
          <w:i/>
          <w:color w:val="auto"/>
          <w:szCs w:val="20"/>
        </w:rPr>
        <w:t xml:space="preserve">help improve your </w:t>
      </w:r>
      <w:r>
        <w:rPr>
          <w:rFonts w:asciiTheme="majorHAnsi" w:eastAsiaTheme="minorHAnsi" w:hAnsiTheme="majorHAnsi" w:cstheme="majorHAnsi"/>
          <w:i/>
          <w:color w:val="auto"/>
          <w:szCs w:val="20"/>
        </w:rPr>
        <w:t>programming strategies as well.</w:t>
      </w:r>
      <w:r w:rsidR="00DE0206">
        <w:rPr>
          <w:rFonts w:asciiTheme="majorHAnsi" w:eastAsiaTheme="minorHAnsi" w:hAnsiTheme="majorHAnsi" w:cstheme="majorHAnsi"/>
          <w:i/>
          <w:color w:val="auto"/>
          <w:szCs w:val="20"/>
        </w:rPr>
        <w:t xml:space="preserve"> </w:t>
      </w:r>
      <w:r w:rsidR="001E0B15">
        <w:rPr>
          <w:rFonts w:asciiTheme="majorHAnsi" w:eastAsiaTheme="minorHAnsi" w:hAnsiTheme="majorHAnsi" w:cstheme="majorHAnsi"/>
          <w:i/>
          <w:color w:val="auto"/>
          <w:szCs w:val="20"/>
        </w:rPr>
        <w:t>Monitoring an</w:t>
      </w:r>
      <w:r w:rsidR="006F1E28">
        <w:rPr>
          <w:rFonts w:asciiTheme="majorHAnsi" w:eastAsiaTheme="minorHAnsi" w:hAnsiTheme="majorHAnsi" w:cstheme="majorHAnsi"/>
          <w:i/>
          <w:color w:val="auto"/>
          <w:szCs w:val="20"/>
        </w:rPr>
        <w:t>d e</w:t>
      </w:r>
      <w:r w:rsidR="001E0B15">
        <w:rPr>
          <w:rFonts w:asciiTheme="majorHAnsi" w:eastAsiaTheme="minorHAnsi" w:hAnsiTheme="majorHAnsi" w:cstheme="majorHAnsi"/>
          <w:i/>
          <w:color w:val="auto"/>
          <w:szCs w:val="20"/>
        </w:rPr>
        <w:t xml:space="preserve">valuation allows to have </w:t>
      </w:r>
      <w:r w:rsidR="001E0B15" w:rsidRPr="001E0B15">
        <w:rPr>
          <w:rFonts w:asciiTheme="majorHAnsi" w:eastAsiaTheme="minorHAnsi" w:hAnsiTheme="majorHAnsi" w:cstheme="majorHAnsi"/>
          <w:i/>
          <w:color w:val="auto"/>
          <w:szCs w:val="20"/>
        </w:rPr>
        <w:t xml:space="preserve">crucial information </w:t>
      </w:r>
      <w:r w:rsidR="003D1033">
        <w:rPr>
          <w:rFonts w:asciiTheme="majorHAnsi" w:eastAsiaTheme="minorHAnsi" w:hAnsiTheme="majorHAnsi" w:cstheme="majorHAnsi"/>
          <w:i/>
          <w:color w:val="auto"/>
          <w:szCs w:val="20"/>
        </w:rPr>
        <w:t>on</w:t>
      </w:r>
      <w:r w:rsidR="001E0B15" w:rsidRPr="001E0B15">
        <w:rPr>
          <w:rFonts w:asciiTheme="majorHAnsi" w:eastAsiaTheme="minorHAnsi" w:hAnsiTheme="majorHAnsi" w:cstheme="majorHAnsi"/>
          <w:i/>
          <w:color w:val="auto"/>
          <w:szCs w:val="20"/>
        </w:rPr>
        <w:t xml:space="preserve"> organizational </w:t>
      </w:r>
      <w:r w:rsidR="003D1033">
        <w:rPr>
          <w:rFonts w:asciiTheme="majorHAnsi" w:eastAsiaTheme="minorHAnsi" w:hAnsiTheme="majorHAnsi" w:cstheme="majorHAnsi"/>
          <w:i/>
          <w:color w:val="auto"/>
          <w:szCs w:val="20"/>
        </w:rPr>
        <w:t xml:space="preserve">and project </w:t>
      </w:r>
      <w:r w:rsidR="00626576">
        <w:rPr>
          <w:rFonts w:asciiTheme="majorHAnsi" w:eastAsiaTheme="minorHAnsi" w:hAnsiTheme="majorHAnsi" w:cstheme="majorHAnsi"/>
          <w:i/>
          <w:color w:val="auto"/>
          <w:szCs w:val="20"/>
        </w:rPr>
        <w:t>performance</w:t>
      </w:r>
      <w:r w:rsidR="003D1033">
        <w:rPr>
          <w:rFonts w:asciiTheme="majorHAnsi" w:eastAsiaTheme="minorHAnsi" w:hAnsiTheme="majorHAnsi" w:cstheme="majorHAnsi"/>
          <w:i/>
          <w:color w:val="auto"/>
          <w:szCs w:val="20"/>
        </w:rPr>
        <w:t>, area of intervention (context of the zone), key project stakeholders (local, national and international)</w:t>
      </w:r>
      <w:r w:rsidR="00626576">
        <w:rPr>
          <w:rFonts w:asciiTheme="majorHAnsi" w:eastAsiaTheme="minorHAnsi" w:hAnsiTheme="majorHAnsi" w:cstheme="majorHAnsi"/>
          <w:i/>
          <w:color w:val="auto"/>
          <w:szCs w:val="20"/>
        </w:rPr>
        <w:t>.</w:t>
      </w:r>
    </w:p>
    <w:p w:rsidR="003D1033" w:rsidRDefault="00626576">
      <w:pPr>
        <w:autoSpaceDE w:val="0"/>
        <w:autoSpaceDN w:val="0"/>
        <w:adjustRightInd w:val="0"/>
        <w:spacing w:before="240" w:after="0" w:line="240" w:lineRule="auto"/>
        <w:ind w:left="0" w:firstLine="0"/>
        <w:rPr>
          <w:rFonts w:asciiTheme="majorHAnsi" w:eastAsiaTheme="minorHAnsi" w:hAnsiTheme="majorHAnsi" w:cstheme="majorHAnsi"/>
          <w:i/>
          <w:color w:val="auto"/>
          <w:szCs w:val="20"/>
        </w:rPr>
        <w:pPrChange w:id="3" w:author="analystedonnees.arc" w:date="2019-07-30T21:37:00Z">
          <w:pPr>
            <w:autoSpaceDE w:val="0"/>
            <w:autoSpaceDN w:val="0"/>
            <w:adjustRightInd w:val="0"/>
            <w:spacing w:after="0" w:line="240" w:lineRule="auto"/>
            <w:ind w:left="0" w:firstLine="0"/>
          </w:pPr>
        </w:pPrChange>
      </w:pPr>
      <w:r>
        <w:rPr>
          <w:rFonts w:asciiTheme="majorHAnsi" w:eastAsiaTheme="minorHAnsi" w:hAnsiTheme="majorHAnsi" w:cstheme="majorHAnsi"/>
          <w:i/>
          <w:color w:val="auto"/>
          <w:szCs w:val="20"/>
        </w:rPr>
        <w:t>Monitori</w:t>
      </w:r>
      <w:r w:rsidR="006F1E28">
        <w:rPr>
          <w:rFonts w:asciiTheme="majorHAnsi" w:eastAsiaTheme="minorHAnsi" w:hAnsiTheme="majorHAnsi" w:cstheme="majorHAnsi"/>
          <w:i/>
          <w:color w:val="auto"/>
          <w:szCs w:val="20"/>
        </w:rPr>
        <w:t>ng and e</w:t>
      </w:r>
      <w:r>
        <w:rPr>
          <w:rFonts w:asciiTheme="majorHAnsi" w:eastAsiaTheme="minorHAnsi" w:hAnsiTheme="majorHAnsi" w:cstheme="majorHAnsi"/>
          <w:i/>
          <w:color w:val="auto"/>
          <w:szCs w:val="20"/>
        </w:rPr>
        <w:t xml:space="preserve">valuation is a whole that captures information to maximize the success likelihood of the project from its onset to its closure. Also, during implementation, it allows to identify promising aspects of the project that could be replicated elsewhere. </w:t>
      </w:r>
    </w:p>
    <w:p w:rsidR="003D1033" w:rsidRDefault="00626576">
      <w:pPr>
        <w:autoSpaceDE w:val="0"/>
        <w:autoSpaceDN w:val="0"/>
        <w:adjustRightInd w:val="0"/>
        <w:spacing w:before="240" w:after="0" w:line="240" w:lineRule="auto"/>
        <w:ind w:left="0" w:firstLine="0"/>
        <w:rPr>
          <w:rFonts w:asciiTheme="majorHAnsi" w:eastAsiaTheme="minorHAnsi" w:hAnsiTheme="majorHAnsi" w:cstheme="majorHAnsi"/>
          <w:i/>
          <w:color w:val="auto"/>
          <w:szCs w:val="20"/>
        </w:rPr>
        <w:pPrChange w:id="4" w:author="analystedonnees.arc" w:date="2019-07-30T21:37:00Z">
          <w:pPr>
            <w:autoSpaceDE w:val="0"/>
            <w:autoSpaceDN w:val="0"/>
            <w:adjustRightInd w:val="0"/>
            <w:spacing w:after="0" w:line="240" w:lineRule="auto"/>
            <w:ind w:left="0" w:firstLine="0"/>
          </w:pPr>
        </w:pPrChange>
      </w:pPr>
      <w:r>
        <w:rPr>
          <w:rFonts w:asciiTheme="majorHAnsi" w:eastAsiaTheme="minorHAnsi" w:hAnsiTheme="majorHAnsi" w:cstheme="majorHAnsi"/>
          <w:i/>
          <w:color w:val="auto"/>
          <w:szCs w:val="20"/>
        </w:rPr>
        <w:t>This practice lets M&amp;E influences projects and programs from their design stages by inspiring appropriate approaches and strategies to project implementers, decisions-makers and funding agencies. An example to illustrate this, is when NGOs are revising their country/global strategies, they always reflect based on captured lessons learned from previous programming.</w:t>
      </w:r>
      <w:r w:rsidR="00395A1F">
        <w:rPr>
          <w:rFonts w:asciiTheme="majorHAnsi" w:eastAsiaTheme="minorHAnsi" w:hAnsiTheme="majorHAnsi" w:cstheme="majorHAnsi"/>
          <w:i/>
          <w:color w:val="auto"/>
          <w:szCs w:val="20"/>
        </w:rPr>
        <w:t xml:space="preserve"> This example shows the extent to which M&amp;E is not only about a specific project or program but the implementing organization as a whole should give monitoring and evaluation a special place to inform their programming.</w:t>
      </w:r>
    </w:p>
    <w:p w:rsidR="00395A1F" w:rsidRDefault="00395A1F">
      <w:pPr>
        <w:autoSpaceDE w:val="0"/>
        <w:autoSpaceDN w:val="0"/>
        <w:adjustRightInd w:val="0"/>
        <w:spacing w:before="240" w:after="0" w:line="240" w:lineRule="auto"/>
        <w:ind w:left="0" w:firstLine="0"/>
        <w:rPr>
          <w:rFonts w:asciiTheme="majorHAnsi" w:eastAsiaTheme="minorHAnsi" w:hAnsiTheme="majorHAnsi" w:cstheme="majorHAnsi"/>
          <w:i/>
          <w:color w:val="auto"/>
          <w:szCs w:val="20"/>
        </w:rPr>
        <w:pPrChange w:id="5" w:author="analystedonnees.arc" w:date="2019-07-30T21:37:00Z">
          <w:pPr>
            <w:autoSpaceDE w:val="0"/>
            <w:autoSpaceDN w:val="0"/>
            <w:adjustRightInd w:val="0"/>
            <w:spacing w:after="0" w:line="240" w:lineRule="auto"/>
            <w:ind w:left="0" w:firstLine="0"/>
          </w:pPr>
        </w:pPrChange>
      </w:pPr>
      <w:r>
        <w:rPr>
          <w:rFonts w:asciiTheme="majorHAnsi" w:eastAsiaTheme="minorHAnsi" w:hAnsiTheme="majorHAnsi" w:cstheme="majorHAnsi"/>
          <w:i/>
          <w:color w:val="auto"/>
          <w:szCs w:val="20"/>
        </w:rPr>
        <w:t>Also, with a good monitoring and evaluation practices, implementing organization are likely to have good data management systems that feeds donor reports and requirements as well as needs for new projects proposals</w:t>
      </w:r>
      <w:r w:rsidR="003D1033">
        <w:rPr>
          <w:rFonts w:asciiTheme="majorHAnsi" w:eastAsiaTheme="minorHAnsi" w:hAnsiTheme="majorHAnsi" w:cstheme="majorHAnsi"/>
          <w:i/>
          <w:color w:val="auto"/>
          <w:szCs w:val="20"/>
        </w:rPr>
        <w:t xml:space="preserve"> (for more funds to cover clear needs in specific areas)</w:t>
      </w:r>
      <w:r>
        <w:rPr>
          <w:rFonts w:asciiTheme="majorHAnsi" w:eastAsiaTheme="minorHAnsi" w:hAnsiTheme="majorHAnsi" w:cstheme="majorHAnsi"/>
          <w:i/>
          <w:color w:val="auto"/>
          <w:szCs w:val="20"/>
        </w:rPr>
        <w:t>.</w:t>
      </w:r>
      <w:r w:rsidR="003D1033">
        <w:rPr>
          <w:rFonts w:asciiTheme="majorHAnsi" w:eastAsiaTheme="minorHAnsi" w:hAnsiTheme="majorHAnsi" w:cstheme="majorHAnsi"/>
          <w:i/>
          <w:color w:val="auto"/>
          <w:szCs w:val="20"/>
        </w:rPr>
        <w:t xml:space="preserve"> For example, it’s easy to respond to donor appeal for funding in your area of intervention when you have data to justify your proposal or concept note.</w:t>
      </w:r>
      <w:r w:rsidR="006F1E28">
        <w:rPr>
          <w:rFonts w:asciiTheme="majorHAnsi" w:eastAsiaTheme="minorHAnsi" w:hAnsiTheme="majorHAnsi" w:cstheme="majorHAnsi"/>
          <w:i/>
          <w:color w:val="auto"/>
          <w:szCs w:val="20"/>
        </w:rPr>
        <w:t xml:space="preserve"> In general, applying good monitoring and evaluation practices saves time, money, reputation and improves confidence, better programming, impact, accountability to stakeholders, funding and the organization as a whole.</w:t>
      </w:r>
    </w:p>
    <w:p w:rsidR="00DE0206" w:rsidRDefault="00DE0206" w:rsidP="00C916BE">
      <w:pPr>
        <w:autoSpaceDE w:val="0"/>
        <w:autoSpaceDN w:val="0"/>
        <w:adjustRightInd w:val="0"/>
        <w:spacing w:after="0" w:line="240" w:lineRule="auto"/>
        <w:ind w:left="0" w:firstLine="0"/>
        <w:rPr>
          <w:rFonts w:asciiTheme="majorHAnsi" w:eastAsiaTheme="minorHAnsi" w:hAnsiTheme="majorHAnsi" w:cstheme="majorHAnsi"/>
          <w:i/>
          <w:color w:val="auto"/>
          <w:szCs w:val="20"/>
        </w:rPr>
      </w:pPr>
    </w:p>
    <w:p w:rsidR="00D1243F" w:rsidRPr="00C916BE" w:rsidRDefault="00D1243F" w:rsidP="00D1243F">
      <w:pPr>
        <w:autoSpaceDE w:val="0"/>
        <w:autoSpaceDN w:val="0"/>
        <w:adjustRightInd w:val="0"/>
        <w:spacing w:after="0" w:line="240" w:lineRule="auto"/>
        <w:ind w:left="0" w:firstLine="0"/>
        <w:jc w:val="left"/>
        <w:rPr>
          <w:rFonts w:asciiTheme="majorHAnsi" w:hAnsiTheme="majorHAnsi" w:cstheme="majorHAnsi"/>
          <w:i/>
          <w:sz w:val="32"/>
          <w:szCs w:val="24"/>
        </w:rPr>
      </w:pPr>
    </w:p>
    <w:p w:rsidR="00393086" w:rsidRPr="00C916BE" w:rsidRDefault="00393086" w:rsidP="00393086">
      <w:pPr>
        <w:spacing w:line="480" w:lineRule="auto"/>
        <w:ind w:left="-5" w:right="1"/>
        <w:rPr>
          <w:rFonts w:ascii="Times New Roman" w:hAnsi="Times New Roman" w:cs="Times New Roman"/>
          <w:szCs w:val="24"/>
        </w:rPr>
      </w:pPr>
      <w:r w:rsidRPr="00C916BE">
        <w:rPr>
          <w:rFonts w:ascii="Times New Roman" w:hAnsi="Times New Roman" w:cs="Times New Roman"/>
          <w:b/>
          <w:szCs w:val="24"/>
        </w:rPr>
        <w:t>Q2</w:t>
      </w:r>
      <w:r w:rsidRPr="00C916BE">
        <w:rPr>
          <w:rFonts w:ascii="Times New Roman" w:hAnsi="Times New Roman" w:cs="Times New Roman"/>
          <w:szCs w:val="24"/>
        </w:rPr>
        <w:t xml:space="preserve">: Describe the fundamental similarities and differences between Monitoring and Evaluation. (10 marks) </w:t>
      </w:r>
    </w:p>
    <w:p w:rsidR="00F0194B" w:rsidRDefault="00F0194B">
      <w:pPr>
        <w:autoSpaceDE w:val="0"/>
        <w:autoSpaceDN w:val="0"/>
        <w:adjustRightInd w:val="0"/>
        <w:spacing w:before="240" w:after="0" w:line="240" w:lineRule="auto"/>
        <w:ind w:left="0" w:firstLine="0"/>
        <w:rPr>
          <w:ins w:id="6" w:author="analystedonnees.arc" w:date="2019-07-30T21:35:00Z"/>
          <w:rFonts w:asciiTheme="majorHAnsi" w:eastAsiaTheme="minorHAnsi" w:hAnsiTheme="majorHAnsi" w:cstheme="majorHAnsi"/>
          <w:i/>
          <w:color w:val="auto"/>
          <w:szCs w:val="20"/>
        </w:rPr>
        <w:pPrChange w:id="7" w:author="analystedonnees.arc" w:date="2019-07-30T21:38:00Z">
          <w:pPr>
            <w:autoSpaceDE w:val="0"/>
            <w:autoSpaceDN w:val="0"/>
            <w:adjustRightInd w:val="0"/>
            <w:spacing w:after="0" w:line="240" w:lineRule="auto"/>
            <w:ind w:left="0" w:firstLine="0"/>
          </w:pPr>
        </w:pPrChange>
      </w:pPr>
      <w:ins w:id="8" w:author="analystedonnees.arc" w:date="2019-07-30T21:35:00Z">
        <w:r w:rsidRPr="00F0194B">
          <w:rPr>
            <w:rFonts w:asciiTheme="majorHAnsi" w:eastAsiaTheme="minorHAnsi" w:hAnsiTheme="majorHAnsi" w:cstheme="majorHAnsi"/>
            <w:i/>
            <w:color w:val="auto"/>
            <w:szCs w:val="20"/>
          </w:rPr>
          <w:lastRenderedPageBreak/>
          <w:t xml:space="preserve">There are several similarities between Monitoring and Evaluation. These are two complementary management tools for capturing information </w:t>
        </w:r>
        <w:r>
          <w:rPr>
            <w:rFonts w:asciiTheme="majorHAnsi" w:eastAsiaTheme="minorHAnsi" w:hAnsiTheme="majorHAnsi" w:cstheme="majorHAnsi"/>
            <w:i/>
            <w:color w:val="auto"/>
            <w:szCs w:val="20"/>
          </w:rPr>
          <w:t>to</w:t>
        </w:r>
        <w:r w:rsidRPr="00F0194B">
          <w:rPr>
            <w:rFonts w:asciiTheme="majorHAnsi" w:eastAsiaTheme="minorHAnsi" w:hAnsiTheme="majorHAnsi" w:cstheme="majorHAnsi"/>
            <w:i/>
            <w:color w:val="auto"/>
            <w:szCs w:val="20"/>
          </w:rPr>
          <w:t xml:space="preserve"> control the action implemented and </w:t>
        </w:r>
        <w:r>
          <w:rPr>
            <w:rFonts w:asciiTheme="majorHAnsi" w:eastAsiaTheme="minorHAnsi" w:hAnsiTheme="majorHAnsi" w:cstheme="majorHAnsi"/>
            <w:i/>
            <w:color w:val="auto"/>
            <w:szCs w:val="20"/>
          </w:rPr>
          <w:t xml:space="preserve">to inform </w:t>
        </w:r>
        <w:r w:rsidRPr="00F0194B">
          <w:rPr>
            <w:rFonts w:asciiTheme="majorHAnsi" w:eastAsiaTheme="minorHAnsi" w:hAnsiTheme="majorHAnsi" w:cstheme="majorHAnsi"/>
            <w:i/>
            <w:color w:val="auto"/>
            <w:szCs w:val="20"/>
          </w:rPr>
          <w:t>decision-making. They help identify and measure project, program or polic</w:t>
        </w:r>
        <w:r>
          <w:rPr>
            <w:rFonts w:asciiTheme="majorHAnsi" w:eastAsiaTheme="minorHAnsi" w:hAnsiTheme="majorHAnsi" w:cstheme="majorHAnsi"/>
            <w:i/>
            <w:color w:val="auto"/>
            <w:szCs w:val="20"/>
          </w:rPr>
          <w:t>y results.</w:t>
        </w:r>
      </w:ins>
    </w:p>
    <w:p w:rsidR="00F0194B" w:rsidRDefault="00F0194B">
      <w:pPr>
        <w:autoSpaceDE w:val="0"/>
        <w:autoSpaceDN w:val="0"/>
        <w:adjustRightInd w:val="0"/>
        <w:spacing w:before="240" w:after="0" w:line="240" w:lineRule="auto"/>
        <w:ind w:left="0" w:firstLine="0"/>
        <w:rPr>
          <w:ins w:id="9" w:author="analystedonnees.arc" w:date="2019-07-30T21:35:00Z"/>
          <w:rFonts w:asciiTheme="majorHAnsi" w:eastAsiaTheme="minorHAnsi" w:hAnsiTheme="majorHAnsi" w:cstheme="majorHAnsi"/>
          <w:i/>
          <w:color w:val="auto"/>
          <w:szCs w:val="20"/>
        </w:rPr>
        <w:pPrChange w:id="10" w:author="analystedonnees.arc" w:date="2019-07-30T21:38:00Z">
          <w:pPr>
            <w:autoSpaceDE w:val="0"/>
            <w:autoSpaceDN w:val="0"/>
            <w:adjustRightInd w:val="0"/>
            <w:spacing w:after="0" w:line="240" w:lineRule="auto"/>
            <w:ind w:left="0" w:firstLine="0"/>
          </w:pPr>
        </w:pPrChange>
      </w:pPr>
      <w:ins w:id="11" w:author="analystedonnees.arc" w:date="2019-07-30T21:35:00Z">
        <w:r w:rsidRPr="00F0194B">
          <w:rPr>
            <w:rFonts w:asciiTheme="majorHAnsi" w:eastAsiaTheme="minorHAnsi" w:hAnsiTheme="majorHAnsi" w:cstheme="majorHAnsi"/>
            <w:i/>
            <w:color w:val="auto"/>
            <w:szCs w:val="20"/>
          </w:rPr>
          <w:t>Monitoring and evaluation in</w:t>
        </w:r>
        <w:r>
          <w:rPr>
            <w:rFonts w:asciiTheme="majorHAnsi" w:eastAsiaTheme="minorHAnsi" w:hAnsiTheme="majorHAnsi" w:cstheme="majorHAnsi"/>
            <w:i/>
            <w:color w:val="auto"/>
            <w:szCs w:val="20"/>
          </w:rPr>
          <w:t xml:space="preserve">formation enables (1) to adjust, </w:t>
        </w:r>
        <w:r w:rsidRPr="00F0194B">
          <w:rPr>
            <w:rFonts w:asciiTheme="majorHAnsi" w:eastAsiaTheme="minorHAnsi" w:hAnsiTheme="majorHAnsi" w:cstheme="majorHAnsi"/>
            <w:i/>
            <w:color w:val="auto"/>
            <w:szCs w:val="20"/>
          </w:rPr>
          <w:t xml:space="preserve">evaluate </w:t>
        </w:r>
        <w:r>
          <w:rPr>
            <w:rFonts w:asciiTheme="majorHAnsi" w:eastAsiaTheme="minorHAnsi" w:hAnsiTheme="majorHAnsi" w:cstheme="majorHAnsi"/>
            <w:i/>
            <w:color w:val="auto"/>
            <w:szCs w:val="20"/>
          </w:rPr>
          <w:t xml:space="preserve">and reflect on </w:t>
        </w:r>
        <w:r w:rsidRPr="00F0194B">
          <w:rPr>
            <w:rFonts w:asciiTheme="majorHAnsi" w:eastAsiaTheme="minorHAnsi" w:hAnsiTheme="majorHAnsi" w:cstheme="majorHAnsi"/>
            <w:i/>
            <w:color w:val="auto"/>
            <w:szCs w:val="20"/>
          </w:rPr>
          <w:t xml:space="preserve">strategies and activities, (2) to report progress to stakeholders (for example: donors, beneficiaries, </w:t>
        </w:r>
        <w:r>
          <w:rPr>
            <w:rFonts w:asciiTheme="majorHAnsi" w:eastAsiaTheme="minorHAnsi" w:hAnsiTheme="majorHAnsi" w:cstheme="majorHAnsi"/>
            <w:i/>
            <w:color w:val="auto"/>
            <w:szCs w:val="20"/>
          </w:rPr>
          <w:t xml:space="preserve">local </w:t>
        </w:r>
        <w:r w:rsidRPr="00F0194B">
          <w:rPr>
            <w:rFonts w:asciiTheme="majorHAnsi" w:eastAsiaTheme="minorHAnsi" w:hAnsiTheme="majorHAnsi" w:cstheme="majorHAnsi"/>
            <w:i/>
            <w:color w:val="auto"/>
            <w:szCs w:val="20"/>
          </w:rPr>
          <w:t>gove</w:t>
        </w:r>
        <w:r>
          <w:rPr>
            <w:rFonts w:asciiTheme="majorHAnsi" w:eastAsiaTheme="minorHAnsi" w:hAnsiTheme="majorHAnsi" w:cstheme="majorHAnsi"/>
            <w:i/>
            <w:color w:val="auto"/>
            <w:szCs w:val="20"/>
          </w:rPr>
          <w:t>rnment, civil society, etc.), (</w:t>
        </w:r>
        <w:r w:rsidRPr="00F0194B">
          <w:rPr>
            <w:rFonts w:asciiTheme="majorHAnsi" w:eastAsiaTheme="minorHAnsi" w:hAnsiTheme="majorHAnsi" w:cstheme="majorHAnsi"/>
            <w:i/>
            <w:color w:val="auto"/>
            <w:szCs w:val="20"/>
          </w:rPr>
          <w:t xml:space="preserve">3) </w:t>
        </w:r>
        <w:r>
          <w:rPr>
            <w:rFonts w:asciiTheme="majorHAnsi" w:eastAsiaTheme="minorHAnsi" w:hAnsiTheme="majorHAnsi" w:cstheme="majorHAnsi"/>
            <w:i/>
            <w:color w:val="auto"/>
            <w:szCs w:val="20"/>
          </w:rPr>
          <w:t xml:space="preserve">to </w:t>
        </w:r>
        <w:r w:rsidRPr="00F0194B">
          <w:rPr>
            <w:rFonts w:asciiTheme="majorHAnsi" w:eastAsiaTheme="minorHAnsi" w:hAnsiTheme="majorHAnsi" w:cstheme="majorHAnsi"/>
            <w:i/>
            <w:color w:val="auto"/>
            <w:szCs w:val="20"/>
          </w:rPr>
          <w:t>identify and share with others</w:t>
        </w:r>
        <w:r>
          <w:rPr>
            <w:rFonts w:asciiTheme="majorHAnsi" w:eastAsiaTheme="minorHAnsi" w:hAnsiTheme="majorHAnsi" w:cstheme="majorHAnsi"/>
            <w:i/>
            <w:color w:val="auto"/>
            <w:szCs w:val="20"/>
          </w:rPr>
          <w:t xml:space="preserve"> (implementing organizations and donors)</w:t>
        </w:r>
        <w:r w:rsidRPr="00F0194B">
          <w:rPr>
            <w:rFonts w:asciiTheme="majorHAnsi" w:eastAsiaTheme="minorHAnsi" w:hAnsiTheme="majorHAnsi" w:cstheme="majorHAnsi"/>
            <w:i/>
            <w:color w:val="auto"/>
            <w:szCs w:val="20"/>
          </w:rPr>
          <w:t xml:space="preserve"> good practices and lessons learned, (4) </w:t>
        </w:r>
        <w:r>
          <w:rPr>
            <w:rFonts w:asciiTheme="majorHAnsi" w:eastAsiaTheme="minorHAnsi" w:hAnsiTheme="majorHAnsi" w:cstheme="majorHAnsi"/>
            <w:i/>
            <w:color w:val="auto"/>
            <w:szCs w:val="20"/>
          </w:rPr>
          <w:t xml:space="preserve">to inform </w:t>
        </w:r>
        <w:r w:rsidRPr="00F0194B">
          <w:rPr>
            <w:rFonts w:asciiTheme="majorHAnsi" w:eastAsiaTheme="minorHAnsi" w:hAnsiTheme="majorHAnsi" w:cstheme="majorHAnsi"/>
            <w:i/>
            <w:color w:val="auto"/>
            <w:szCs w:val="20"/>
          </w:rPr>
          <w:t xml:space="preserve">better </w:t>
        </w:r>
        <w:r>
          <w:rPr>
            <w:rFonts w:asciiTheme="majorHAnsi" w:eastAsiaTheme="minorHAnsi" w:hAnsiTheme="majorHAnsi" w:cstheme="majorHAnsi"/>
            <w:i/>
            <w:color w:val="auto"/>
            <w:szCs w:val="20"/>
          </w:rPr>
          <w:t xml:space="preserve">future </w:t>
        </w:r>
        <w:r w:rsidRPr="00F0194B">
          <w:rPr>
            <w:rFonts w:asciiTheme="majorHAnsi" w:eastAsiaTheme="minorHAnsi" w:hAnsiTheme="majorHAnsi" w:cstheme="majorHAnsi"/>
            <w:i/>
            <w:color w:val="auto"/>
            <w:szCs w:val="20"/>
          </w:rPr>
          <w:t>program</w:t>
        </w:r>
      </w:ins>
      <w:ins w:id="12" w:author="analystedonnees.arc" w:date="2019-07-30T21:36:00Z">
        <w:r>
          <w:rPr>
            <w:rFonts w:asciiTheme="majorHAnsi" w:eastAsiaTheme="minorHAnsi" w:hAnsiTheme="majorHAnsi" w:cstheme="majorHAnsi"/>
            <w:i/>
            <w:color w:val="auto"/>
            <w:szCs w:val="20"/>
          </w:rPr>
          <w:t>ming based on</w:t>
        </w:r>
      </w:ins>
      <w:ins w:id="13" w:author="analystedonnees.arc" w:date="2019-07-30T21:35:00Z">
        <w:r w:rsidRPr="00F0194B">
          <w:rPr>
            <w:rFonts w:asciiTheme="majorHAnsi" w:eastAsiaTheme="minorHAnsi" w:hAnsiTheme="majorHAnsi" w:cstheme="majorHAnsi"/>
            <w:i/>
            <w:color w:val="auto"/>
            <w:szCs w:val="20"/>
          </w:rPr>
          <w:t xml:space="preserve"> lessons learned.</w:t>
        </w:r>
      </w:ins>
      <w:ins w:id="14" w:author="analystedonnees.arc" w:date="2019-07-30T21:37:00Z">
        <w:r>
          <w:rPr>
            <w:rFonts w:asciiTheme="majorHAnsi" w:eastAsiaTheme="minorHAnsi" w:hAnsiTheme="majorHAnsi" w:cstheme="majorHAnsi"/>
            <w:i/>
            <w:color w:val="auto"/>
            <w:szCs w:val="20"/>
          </w:rPr>
          <w:t xml:space="preserve"> </w:t>
        </w:r>
      </w:ins>
      <w:ins w:id="15" w:author="analystedonnees.arc" w:date="2019-07-30T21:35:00Z">
        <w:r w:rsidRPr="00F0194B">
          <w:rPr>
            <w:rFonts w:asciiTheme="majorHAnsi" w:eastAsiaTheme="minorHAnsi" w:hAnsiTheme="majorHAnsi" w:cstheme="majorHAnsi"/>
            <w:i/>
            <w:color w:val="auto"/>
            <w:szCs w:val="20"/>
          </w:rPr>
          <w:t>While complementary, monitoring and evaluation are separate approaches to continuously measure performance and measure ef</w:t>
        </w:r>
        <w:r>
          <w:rPr>
            <w:rFonts w:asciiTheme="majorHAnsi" w:eastAsiaTheme="minorHAnsi" w:hAnsiTheme="majorHAnsi" w:cstheme="majorHAnsi"/>
            <w:i/>
            <w:color w:val="auto"/>
            <w:szCs w:val="20"/>
          </w:rPr>
          <w:t>fects or changes, respectively.</w:t>
        </w:r>
      </w:ins>
    </w:p>
    <w:p w:rsidR="00FF50BF" w:rsidRPr="00FF50BF" w:rsidRDefault="00F0194B">
      <w:pPr>
        <w:autoSpaceDE w:val="0"/>
        <w:autoSpaceDN w:val="0"/>
        <w:adjustRightInd w:val="0"/>
        <w:spacing w:before="240" w:after="0" w:line="240" w:lineRule="auto"/>
        <w:ind w:left="0" w:firstLine="0"/>
        <w:rPr>
          <w:ins w:id="16" w:author="analystedonnees.arc" w:date="2019-07-30T21:35:00Z"/>
          <w:rPrChange w:id="17" w:author="analystedonnees.arc" w:date="2019-07-30T21:45:00Z">
            <w:rPr>
              <w:ins w:id="18" w:author="analystedonnees.arc" w:date="2019-07-30T21:35:00Z"/>
              <w:rFonts w:asciiTheme="majorHAnsi" w:eastAsiaTheme="minorHAnsi" w:hAnsiTheme="majorHAnsi" w:cstheme="majorHAnsi"/>
              <w:i/>
              <w:color w:val="auto"/>
              <w:szCs w:val="20"/>
            </w:rPr>
          </w:rPrChange>
        </w:rPr>
        <w:pPrChange w:id="19" w:author="analystedonnees.arc" w:date="2019-07-30T21:38:00Z">
          <w:pPr>
            <w:autoSpaceDE w:val="0"/>
            <w:autoSpaceDN w:val="0"/>
            <w:adjustRightInd w:val="0"/>
            <w:spacing w:after="0" w:line="240" w:lineRule="auto"/>
            <w:ind w:left="0" w:firstLine="0"/>
          </w:pPr>
        </w:pPrChange>
      </w:pPr>
      <w:ins w:id="20" w:author="analystedonnees.arc" w:date="2019-07-30T21:35:00Z">
        <w:r w:rsidRPr="00F0194B">
          <w:rPr>
            <w:rFonts w:asciiTheme="majorHAnsi" w:eastAsiaTheme="minorHAnsi" w:hAnsiTheme="majorHAnsi" w:cstheme="majorHAnsi"/>
            <w:i/>
            <w:color w:val="auto"/>
            <w:szCs w:val="20"/>
          </w:rPr>
          <w:t xml:space="preserve">Monitoring is like a dashboard that gives regular information </w:t>
        </w:r>
      </w:ins>
      <w:ins w:id="21" w:author="analystedonnees.arc" w:date="2019-07-30T21:49:00Z">
        <w:r w:rsidR="00D97B8A">
          <w:rPr>
            <w:rFonts w:asciiTheme="majorHAnsi" w:eastAsiaTheme="minorHAnsi" w:hAnsiTheme="majorHAnsi" w:cstheme="majorHAnsi"/>
            <w:i/>
            <w:color w:val="auto"/>
            <w:szCs w:val="20"/>
          </w:rPr>
          <w:t>on</w:t>
        </w:r>
      </w:ins>
      <w:ins w:id="22" w:author="analystedonnees.arc" w:date="2019-07-30T21:35:00Z">
        <w:r w:rsidRPr="00F0194B">
          <w:rPr>
            <w:rFonts w:asciiTheme="majorHAnsi" w:eastAsiaTheme="minorHAnsi" w:hAnsiTheme="majorHAnsi" w:cstheme="majorHAnsi"/>
            <w:i/>
            <w:color w:val="auto"/>
            <w:szCs w:val="20"/>
          </w:rPr>
          <w:t xml:space="preserve"> the operation; a continuous process of data collection and information analysis to assess </w:t>
        </w:r>
      </w:ins>
      <w:ins w:id="23" w:author="analystedonnees.arc" w:date="2019-07-30T21:39:00Z">
        <w:r>
          <w:rPr>
            <w:rFonts w:asciiTheme="majorHAnsi" w:eastAsiaTheme="minorHAnsi" w:hAnsiTheme="majorHAnsi" w:cstheme="majorHAnsi"/>
            <w:i/>
            <w:color w:val="auto"/>
            <w:szCs w:val="20"/>
          </w:rPr>
          <w:t>the extent to which</w:t>
        </w:r>
      </w:ins>
      <w:ins w:id="24" w:author="analystedonnees.arc" w:date="2019-07-30T21:35:00Z">
        <w:r w:rsidRPr="00F0194B">
          <w:rPr>
            <w:rFonts w:asciiTheme="majorHAnsi" w:eastAsiaTheme="minorHAnsi" w:hAnsiTheme="majorHAnsi" w:cstheme="majorHAnsi"/>
            <w:i/>
            <w:color w:val="auto"/>
            <w:szCs w:val="20"/>
          </w:rPr>
          <w:t xml:space="preserve"> a project / program is implemented, compa</w:t>
        </w:r>
        <w:r w:rsidR="00FF50BF">
          <w:rPr>
            <w:rFonts w:asciiTheme="majorHAnsi" w:eastAsiaTheme="minorHAnsi" w:hAnsiTheme="majorHAnsi" w:cstheme="majorHAnsi"/>
            <w:i/>
            <w:color w:val="auto"/>
            <w:szCs w:val="20"/>
          </w:rPr>
          <w:t>ring with expected performance.</w:t>
        </w:r>
      </w:ins>
      <w:ins w:id="25" w:author="analystedonnees.arc" w:date="2019-07-30T21:45:00Z">
        <w:r w:rsidR="00FF50BF">
          <w:rPr>
            <w:rFonts w:asciiTheme="majorHAnsi" w:eastAsiaTheme="minorHAnsi" w:hAnsiTheme="majorHAnsi" w:cstheme="majorHAnsi"/>
            <w:i/>
            <w:color w:val="auto"/>
            <w:szCs w:val="20"/>
          </w:rPr>
          <w:t xml:space="preserve"> </w:t>
        </w:r>
        <w:r w:rsidR="00FF50BF" w:rsidRPr="00FF50BF">
          <w:rPr>
            <w:rFonts w:asciiTheme="majorHAnsi" w:eastAsiaTheme="minorHAnsi" w:hAnsiTheme="majorHAnsi" w:cstheme="majorHAnsi"/>
            <w:i/>
            <w:color w:val="auto"/>
            <w:szCs w:val="20"/>
          </w:rPr>
          <w:t xml:space="preserve">Monitoring is more about resource availability, process operation and </w:t>
        </w:r>
        <w:r w:rsidR="00FF50BF">
          <w:rPr>
            <w:rFonts w:asciiTheme="majorHAnsi" w:eastAsiaTheme="minorHAnsi" w:hAnsiTheme="majorHAnsi" w:cstheme="majorHAnsi"/>
            <w:i/>
            <w:color w:val="auto"/>
            <w:szCs w:val="20"/>
          </w:rPr>
          <w:t>outputs</w:t>
        </w:r>
      </w:ins>
      <w:ins w:id="26" w:author="analystedonnees.arc" w:date="2019-07-30T21:46:00Z">
        <w:r w:rsidR="00FF50BF">
          <w:rPr>
            <w:rFonts w:asciiTheme="majorHAnsi" w:eastAsiaTheme="minorHAnsi" w:hAnsiTheme="majorHAnsi" w:cstheme="majorHAnsi"/>
            <w:i/>
            <w:color w:val="auto"/>
            <w:szCs w:val="20"/>
          </w:rPr>
          <w:t xml:space="preserve">. For this </w:t>
        </w:r>
      </w:ins>
      <w:ins w:id="27" w:author="analystedonnees.arc" w:date="2019-07-30T21:47:00Z">
        <w:r w:rsidR="00FF50BF">
          <w:rPr>
            <w:rFonts w:asciiTheme="majorHAnsi" w:eastAsiaTheme="minorHAnsi" w:hAnsiTheme="majorHAnsi" w:cstheme="majorHAnsi"/>
            <w:i/>
            <w:color w:val="auto"/>
            <w:szCs w:val="20"/>
          </w:rPr>
          <w:t>purpose,</w:t>
        </w:r>
      </w:ins>
      <w:ins w:id="28" w:author="analystedonnees.arc" w:date="2019-07-30T21:46:00Z">
        <w:r w:rsidR="00FF50BF">
          <w:rPr>
            <w:rFonts w:asciiTheme="majorHAnsi" w:eastAsiaTheme="minorHAnsi" w:hAnsiTheme="majorHAnsi" w:cstheme="majorHAnsi"/>
            <w:i/>
            <w:color w:val="auto"/>
            <w:szCs w:val="20"/>
          </w:rPr>
          <w:t xml:space="preserve"> we </w:t>
        </w:r>
      </w:ins>
      <w:ins w:id="29" w:author="analystedonnees.arc" w:date="2019-07-30T21:50:00Z">
        <w:r w:rsidR="00D97B8A">
          <w:rPr>
            <w:rFonts w:asciiTheme="majorHAnsi" w:eastAsiaTheme="minorHAnsi" w:hAnsiTheme="majorHAnsi" w:cstheme="majorHAnsi"/>
            <w:i/>
            <w:color w:val="auto"/>
            <w:szCs w:val="20"/>
          </w:rPr>
          <w:t xml:space="preserve">commonly use </w:t>
        </w:r>
      </w:ins>
      <w:ins w:id="30" w:author="analystedonnees.arc" w:date="2019-07-30T21:46:00Z">
        <w:r w:rsidR="00FF50BF">
          <w:rPr>
            <w:rFonts w:asciiTheme="majorHAnsi" w:eastAsiaTheme="minorHAnsi" w:hAnsiTheme="majorHAnsi" w:cstheme="majorHAnsi"/>
            <w:i/>
            <w:color w:val="auto"/>
            <w:szCs w:val="20"/>
          </w:rPr>
          <w:t xml:space="preserve">tools </w:t>
        </w:r>
      </w:ins>
      <w:ins w:id="31" w:author="analystedonnees.arc" w:date="2019-07-30T21:47:00Z">
        <w:r w:rsidR="00FF50BF">
          <w:rPr>
            <w:rFonts w:asciiTheme="majorHAnsi" w:eastAsiaTheme="minorHAnsi" w:hAnsiTheme="majorHAnsi" w:cstheme="majorHAnsi"/>
            <w:i/>
            <w:color w:val="auto"/>
            <w:szCs w:val="20"/>
          </w:rPr>
          <w:t>such as</w:t>
        </w:r>
      </w:ins>
      <w:ins w:id="32" w:author="analystedonnees.arc" w:date="2019-07-30T21:46:00Z">
        <w:r w:rsidR="00FF50BF">
          <w:rPr>
            <w:rFonts w:asciiTheme="majorHAnsi" w:eastAsiaTheme="minorHAnsi" w:hAnsiTheme="majorHAnsi" w:cstheme="majorHAnsi"/>
            <w:i/>
            <w:color w:val="auto"/>
            <w:szCs w:val="20"/>
          </w:rPr>
          <w:t xml:space="preserve"> </w:t>
        </w:r>
      </w:ins>
      <w:ins w:id="33" w:author="analystedonnees.arc" w:date="2019-07-30T21:47:00Z">
        <w:r w:rsidR="00FF50BF" w:rsidRPr="00FF50BF">
          <w:rPr>
            <w:rFonts w:asciiTheme="majorHAnsi" w:eastAsiaTheme="minorHAnsi" w:hAnsiTheme="majorHAnsi" w:cstheme="majorHAnsi"/>
            <w:i/>
            <w:color w:val="auto"/>
            <w:szCs w:val="20"/>
          </w:rPr>
          <w:t>checklists, patient registers,</w:t>
        </w:r>
      </w:ins>
      <w:ins w:id="34" w:author="analystedonnees.arc" w:date="2019-07-30T21:48:00Z">
        <w:r w:rsidR="00FF50BF">
          <w:rPr>
            <w:rFonts w:asciiTheme="majorHAnsi" w:eastAsiaTheme="minorHAnsi" w:hAnsiTheme="majorHAnsi" w:cstheme="majorHAnsi"/>
            <w:i/>
            <w:color w:val="auto"/>
            <w:szCs w:val="20"/>
          </w:rPr>
          <w:t xml:space="preserve"> attendance list, good received</w:t>
        </w:r>
        <w:r w:rsidR="00FF50BF" w:rsidRPr="00FF50BF">
          <w:rPr>
            <w:rFonts w:asciiTheme="majorHAnsi" w:eastAsiaTheme="minorHAnsi" w:hAnsiTheme="majorHAnsi" w:cstheme="majorHAnsi"/>
            <w:i/>
            <w:color w:val="auto"/>
            <w:szCs w:val="20"/>
          </w:rPr>
          <w:t xml:space="preserve"> notes, distribution lists</w:t>
        </w:r>
      </w:ins>
      <w:ins w:id="35" w:author="analystedonnees.arc" w:date="2019-07-30T21:49:00Z">
        <w:r w:rsidR="00FF50BF">
          <w:rPr>
            <w:rFonts w:asciiTheme="majorHAnsi" w:eastAsiaTheme="minorHAnsi" w:hAnsiTheme="majorHAnsi" w:cstheme="majorHAnsi"/>
            <w:i/>
            <w:color w:val="auto"/>
            <w:szCs w:val="20"/>
          </w:rPr>
          <w:t>, activity tracking matrix</w:t>
        </w:r>
      </w:ins>
      <w:ins w:id="36" w:author="analystedonnees.arc" w:date="2019-07-30T21:48:00Z">
        <w:r w:rsidR="00FF50BF" w:rsidRPr="00FF50BF">
          <w:rPr>
            <w:rFonts w:asciiTheme="majorHAnsi" w:eastAsiaTheme="minorHAnsi" w:hAnsiTheme="majorHAnsi" w:cstheme="majorHAnsi"/>
            <w:i/>
            <w:color w:val="auto"/>
            <w:szCs w:val="20"/>
          </w:rPr>
          <w:t>,</w:t>
        </w:r>
        <w:r w:rsidR="00FF50BF">
          <w:rPr>
            <w:rFonts w:asciiTheme="majorHAnsi" w:eastAsiaTheme="minorHAnsi" w:hAnsiTheme="majorHAnsi" w:cstheme="majorHAnsi"/>
            <w:i/>
            <w:color w:val="auto"/>
            <w:szCs w:val="20"/>
          </w:rPr>
          <w:t xml:space="preserve"> etc.</w:t>
        </w:r>
      </w:ins>
      <w:ins w:id="37" w:author="analystedonnees.arc" w:date="2019-07-30T21:50:00Z">
        <w:r w:rsidR="00D97B8A">
          <w:rPr>
            <w:rFonts w:asciiTheme="majorHAnsi" w:eastAsiaTheme="minorHAnsi" w:hAnsiTheme="majorHAnsi" w:cstheme="majorHAnsi"/>
            <w:i/>
            <w:color w:val="auto"/>
            <w:szCs w:val="20"/>
          </w:rPr>
          <w:t xml:space="preserve"> to collect data </w:t>
        </w:r>
      </w:ins>
      <w:ins w:id="38" w:author="analystedonnees.arc" w:date="2019-07-30T21:51:00Z">
        <w:r w:rsidR="00D97B8A">
          <w:rPr>
            <w:rFonts w:asciiTheme="majorHAnsi" w:eastAsiaTheme="minorHAnsi" w:hAnsiTheme="majorHAnsi" w:cstheme="majorHAnsi"/>
            <w:i/>
            <w:color w:val="auto"/>
            <w:szCs w:val="20"/>
          </w:rPr>
          <w:t>regularly</w:t>
        </w:r>
      </w:ins>
      <w:ins w:id="39" w:author="analystedonnees.arc" w:date="2019-07-30T21:50:00Z">
        <w:r w:rsidR="00D97B8A">
          <w:rPr>
            <w:rFonts w:asciiTheme="majorHAnsi" w:eastAsiaTheme="minorHAnsi" w:hAnsiTheme="majorHAnsi" w:cstheme="majorHAnsi"/>
            <w:i/>
            <w:color w:val="auto"/>
            <w:szCs w:val="20"/>
          </w:rPr>
          <w:t>.</w:t>
        </w:r>
      </w:ins>
    </w:p>
    <w:p w:rsidR="00F0194B" w:rsidRDefault="00F0194B">
      <w:pPr>
        <w:autoSpaceDE w:val="0"/>
        <w:autoSpaceDN w:val="0"/>
        <w:adjustRightInd w:val="0"/>
        <w:spacing w:before="240" w:after="0" w:line="240" w:lineRule="auto"/>
        <w:ind w:left="0" w:firstLine="0"/>
        <w:rPr>
          <w:ins w:id="40" w:author="analystedonnees.arc" w:date="2019-07-30T21:35:00Z"/>
          <w:rFonts w:asciiTheme="majorHAnsi" w:eastAsiaTheme="minorHAnsi" w:hAnsiTheme="majorHAnsi" w:cstheme="majorHAnsi"/>
          <w:i/>
          <w:color w:val="auto"/>
          <w:szCs w:val="20"/>
        </w:rPr>
        <w:pPrChange w:id="41" w:author="analystedonnees.arc" w:date="2019-07-30T21:38:00Z">
          <w:pPr>
            <w:autoSpaceDE w:val="0"/>
            <w:autoSpaceDN w:val="0"/>
            <w:adjustRightInd w:val="0"/>
            <w:spacing w:after="0" w:line="240" w:lineRule="auto"/>
            <w:ind w:left="0" w:firstLine="0"/>
          </w:pPr>
        </w:pPrChange>
      </w:pPr>
      <w:ins w:id="42" w:author="analystedonnees.arc" w:date="2019-07-30T21:35:00Z">
        <w:r w:rsidRPr="00F0194B">
          <w:rPr>
            <w:rFonts w:asciiTheme="majorHAnsi" w:eastAsiaTheme="minorHAnsi" w:hAnsiTheme="majorHAnsi" w:cstheme="majorHAnsi"/>
            <w:i/>
            <w:color w:val="auto"/>
            <w:szCs w:val="20"/>
          </w:rPr>
          <w:t xml:space="preserve">On the other hand, evaluation is a one-off activity that takes place after a specific period of time and requires more in-depth assessments. It is a systematic and objective measure of a project / program or a </w:t>
        </w:r>
      </w:ins>
      <w:ins w:id="43" w:author="analystedonnees.arc" w:date="2019-07-30T21:53:00Z">
        <w:r w:rsidR="00D97B8A">
          <w:rPr>
            <w:rFonts w:asciiTheme="majorHAnsi" w:eastAsiaTheme="minorHAnsi" w:hAnsiTheme="majorHAnsi" w:cstheme="majorHAnsi"/>
            <w:i/>
            <w:color w:val="auto"/>
            <w:szCs w:val="20"/>
          </w:rPr>
          <w:t xml:space="preserve">specific </w:t>
        </w:r>
      </w:ins>
      <w:ins w:id="44" w:author="analystedonnees.arc" w:date="2019-07-30T21:52:00Z">
        <w:r w:rsidR="00D97B8A">
          <w:rPr>
            <w:rFonts w:asciiTheme="majorHAnsi" w:eastAsiaTheme="minorHAnsi" w:hAnsiTheme="majorHAnsi" w:cstheme="majorHAnsi"/>
            <w:i/>
            <w:color w:val="auto"/>
            <w:szCs w:val="20"/>
          </w:rPr>
          <w:t>milestone</w:t>
        </w:r>
      </w:ins>
      <w:ins w:id="45" w:author="analystedonnees.arc" w:date="2019-07-30T21:35:00Z">
        <w:r w:rsidRPr="00F0194B">
          <w:rPr>
            <w:rFonts w:asciiTheme="majorHAnsi" w:eastAsiaTheme="minorHAnsi" w:hAnsiTheme="majorHAnsi" w:cstheme="majorHAnsi"/>
            <w:i/>
            <w:color w:val="auto"/>
            <w:szCs w:val="20"/>
          </w:rPr>
          <w:t xml:space="preserve">. It judges the data and information of the strategic decisions, which will allow future improvements of the project / program </w:t>
        </w:r>
      </w:ins>
      <w:ins w:id="46" w:author="analystedonnees.arc" w:date="2019-07-30T21:54:00Z">
        <w:r w:rsidR="00D97B8A">
          <w:rPr>
            <w:rFonts w:asciiTheme="majorHAnsi" w:eastAsiaTheme="minorHAnsi" w:hAnsiTheme="majorHAnsi" w:cstheme="majorHAnsi"/>
            <w:i/>
            <w:color w:val="auto"/>
            <w:szCs w:val="20"/>
          </w:rPr>
          <w:t>or policies in place</w:t>
        </w:r>
      </w:ins>
      <w:ins w:id="47" w:author="analystedonnees.arc" w:date="2019-07-30T21:35:00Z">
        <w:r w:rsidRPr="00F0194B">
          <w:rPr>
            <w:rFonts w:asciiTheme="majorHAnsi" w:eastAsiaTheme="minorHAnsi" w:hAnsiTheme="majorHAnsi" w:cstheme="majorHAnsi"/>
            <w:i/>
            <w:color w:val="auto"/>
            <w:szCs w:val="20"/>
          </w:rPr>
          <w:t xml:space="preserve">. </w:t>
        </w:r>
      </w:ins>
      <w:ins w:id="48" w:author="analystedonnees.arc" w:date="2019-07-30T21:56:00Z">
        <w:r w:rsidR="00D97B8A">
          <w:rPr>
            <w:rFonts w:asciiTheme="majorHAnsi" w:eastAsiaTheme="minorHAnsi" w:hAnsiTheme="majorHAnsi" w:cstheme="majorHAnsi"/>
            <w:i/>
            <w:color w:val="auto"/>
            <w:szCs w:val="20"/>
          </w:rPr>
          <w:t>It covers specific area like</w:t>
        </w:r>
      </w:ins>
      <w:ins w:id="49" w:author="analystedonnees.arc" w:date="2019-07-30T21:35:00Z">
        <w:r w:rsidRPr="00F0194B">
          <w:rPr>
            <w:rFonts w:asciiTheme="majorHAnsi" w:eastAsiaTheme="minorHAnsi" w:hAnsiTheme="majorHAnsi" w:cstheme="majorHAnsi"/>
            <w:i/>
            <w:color w:val="auto"/>
            <w:szCs w:val="20"/>
          </w:rPr>
          <w:t xml:space="preserve"> the relevance, consistency, efficiency of implementation, effectiveness, impact as well as sustainability of the </w:t>
        </w:r>
      </w:ins>
      <w:ins w:id="50" w:author="analystedonnees.arc" w:date="2019-07-30T21:56:00Z">
        <w:r w:rsidR="00D97B8A">
          <w:rPr>
            <w:rFonts w:asciiTheme="majorHAnsi" w:eastAsiaTheme="minorHAnsi" w:hAnsiTheme="majorHAnsi" w:cstheme="majorHAnsi"/>
            <w:i/>
            <w:color w:val="auto"/>
            <w:szCs w:val="20"/>
          </w:rPr>
          <w:t>outcomes</w:t>
        </w:r>
      </w:ins>
      <w:ins w:id="51" w:author="analystedonnees.arc" w:date="2019-07-30T21:35:00Z">
        <w:r w:rsidRPr="00F0194B">
          <w:rPr>
            <w:rFonts w:asciiTheme="majorHAnsi" w:eastAsiaTheme="minorHAnsi" w:hAnsiTheme="majorHAnsi" w:cstheme="majorHAnsi"/>
            <w:i/>
            <w:color w:val="auto"/>
            <w:szCs w:val="20"/>
          </w:rPr>
          <w:t xml:space="preserve"> of the project.</w:t>
        </w:r>
      </w:ins>
    </w:p>
    <w:p w:rsidR="00393086" w:rsidRPr="00F0194B" w:rsidDel="00F0194B" w:rsidRDefault="00393086" w:rsidP="00F0194B">
      <w:pPr>
        <w:autoSpaceDE w:val="0"/>
        <w:autoSpaceDN w:val="0"/>
        <w:adjustRightInd w:val="0"/>
        <w:spacing w:after="0" w:line="240" w:lineRule="auto"/>
        <w:ind w:left="0" w:firstLine="0"/>
        <w:rPr>
          <w:del w:id="52" w:author="analystedonnees.arc" w:date="2019-07-30T21:35:00Z"/>
          <w:rFonts w:asciiTheme="majorHAnsi" w:eastAsiaTheme="minorHAnsi" w:hAnsiTheme="majorHAnsi" w:cstheme="majorHAnsi"/>
          <w:i/>
          <w:color w:val="auto"/>
          <w:szCs w:val="20"/>
        </w:rPr>
      </w:pPr>
      <w:del w:id="53" w:author="analystedonnees.arc" w:date="2019-07-30T21:35:00Z">
        <w:r w:rsidRPr="00F0194B" w:rsidDel="00F0194B">
          <w:rPr>
            <w:rFonts w:asciiTheme="majorHAnsi" w:eastAsiaTheme="minorHAnsi" w:hAnsiTheme="majorHAnsi" w:cstheme="majorHAnsi"/>
            <w:i/>
            <w:color w:val="auto"/>
            <w:szCs w:val="20"/>
            <w:rPrChange w:id="54" w:author="analystedonnees.arc" w:date="2019-07-30T21:35:00Z">
              <w:rPr>
                <w:rFonts w:asciiTheme="majorHAnsi" w:eastAsiaTheme="minorHAnsi" w:hAnsiTheme="majorHAnsi" w:cstheme="majorHAnsi"/>
                <w:i/>
                <w:color w:val="auto"/>
                <w:szCs w:val="20"/>
                <w:lang w:val="fr-FR"/>
              </w:rPr>
            </w:rPrChange>
          </w:rPr>
          <w:delText xml:space="preserve"> </w:delText>
        </w:r>
        <w:r w:rsidR="00FD49F5" w:rsidRPr="00F0194B" w:rsidDel="00F0194B">
          <w:rPr>
            <w:rFonts w:asciiTheme="majorHAnsi" w:eastAsiaTheme="minorHAnsi" w:hAnsiTheme="majorHAnsi" w:cstheme="majorHAnsi"/>
            <w:i/>
            <w:color w:val="auto"/>
            <w:szCs w:val="20"/>
            <w:rPrChange w:id="55" w:author="analystedonnees.arc" w:date="2019-07-30T21:35:00Z">
              <w:rPr>
                <w:rFonts w:asciiTheme="majorHAnsi" w:eastAsiaTheme="minorHAnsi" w:hAnsiTheme="majorHAnsi" w:cstheme="majorHAnsi"/>
                <w:i/>
                <w:color w:val="auto"/>
                <w:szCs w:val="20"/>
                <w:lang w:val="fr-FR"/>
              </w:rPr>
            </w:rPrChange>
          </w:rPr>
          <w:delText xml:space="preserve">Il y a plusieurs similarités entre le Suivi et l’Evaluation. </w:delText>
        </w:r>
        <w:r w:rsidR="00FD49F5" w:rsidRPr="00F0194B" w:rsidDel="00F0194B">
          <w:rPr>
            <w:rFonts w:asciiTheme="majorHAnsi" w:eastAsiaTheme="minorHAnsi" w:hAnsiTheme="majorHAnsi" w:cstheme="majorHAnsi"/>
            <w:i/>
            <w:color w:val="auto"/>
            <w:szCs w:val="20"/>
          </w:rPr>
          <w:delText xml:space="preserve">Ce sont deux outils complémentaires de gestion permettant de capturer les informations pour la </w:delText>
        </w:r>
        <w:r w:rsidR="00FE7B1C" w:rsidRPr="00F0194B" w:rsidDel="00F0194B">
          <w:rPr>
            <w:rFonts w:asciiTheme="majorHAnsi" w:eastAsiaTheme="minorHAnsi" w:hAnsiTheme="majorHAnsi" w:cstheme="majorHAnsi"/>
            <w:i/>
            <w:color w:val="auto"/>
            <w:szCs w:val="20"/>
          </w:rPr>
          <w:delText>maitrise de l’action mise en œuvre et la prise des décisions. Ils permettent d’identifier et mesurer les résultats projets, programmes ou des politiques. Les informations du suivi et évaluation permettent (1) d’ajuster et évaluer les stratégies et les activités, (2) de rendre compte des progrès aux parties prenantes (par exemple : bailleurs, bénéficiaires, gouvernement, société civile, etc.), (3) d’identifier et échanger avec les autres les bonnes pratiques et les leçons apprises, (4) mieux programmer les leçons apprises.</w:delText>
        </w:r>
      </w:del>
    </w:p>
    <w:p w:rsidR="006930AD" w:rsidRPr="00F0194B" w:rsidRDefault="006930AD" w:rsidP="00F0194B">
      <w:pPr>
        <w:autoSpaceDE w:val="0"/>
        <w:autoSpaceDN w:val="0"/>
        <w:adjustRightInd w:val="0"/>
        <w:spacing w:after="0" w:line="240" w:lineRule="auto"/>
        <w:ind w:left="0" w:firstLine="0"/>
        <w:rPr>
          <w:rFonts w:asciiTheme="majorHAnsi" w:eastAsiaTheme="minorHAnsi" w:hAnsiTheme="majorHAnsi" w:cstheme="majorHAnsi"/>
          <w:i/>
          <w:color w:val="auto"/>
          <w:szCs w:val="20"/>
        </w:rPr>
      </w:pPr>
      <w:del w:id="56" w:author="analystedonnees.arc" w:date="2019-07-30T21:35:00Z">
        <w:r w:rsidRPr="00F0194B" w:rsidDel="00F0194B">
          <w:rPr>
            <w:rFonts w:asciiTheme="majorHAnsi" w:eastAsiaTheme="minorHAnsi" w:hAnsiTheme="majorHAnsi" w:cstheme="majorHAnsi"/>
            <w:i/>
            <w:color w:val="auto"/>
            <w:szCs w:val="20"/>
          </w:rPr>
          <w:delText xml:space="preserve">Bien que complémentaires, le suivi et l’évaluation sont des démarches distinctes pour, respectivement, mesurer de façon continue le rendement et mesurer les effets ou les changements. Le suivi est comme un tableau de bord qui donne les informations régulières sur le fonctionnement ; un processus continu de collecte des données et d’analyse d’informations pour apprécier comment un projet/programme est mis en œuvre, en comparant avec les performances attendues. Par contre, l’évaluation est une activité ponctuelle qui intervient après un délai précis et demande des appréciations plus approfondies. </w:delText>
        </w:r>
        <w:r w:rsidR="00B7695C" w:rsidRPr="00F0194B" w:rsidDel="00F0194B">
          <w:rPr>
            <w:rFonts w:asciiTheme="majorHAnsi" w:eastAsiaTheme="minorHAnsi" w:hAnsiTheme="majorHAnsi" w:cstheme="majorHAnsi"/>
            <w:i/>
            <w:color w:val="auto"/>
            <w:szCs w:val="20"/>
          </w:rPr>
          <w:delText xml:space="preserve">Elle </w:delText>
        </w:r>
        <w:r w:rsidRPr="00F0194B" w:rsidDel="00F0194B">
          <w:rPr>
            <w:rFonts w:asciiTheme="majorHAnsi" w:eastAsiaTheme="minorHAnsi" w:hAnsiTheme="majorHAnsi" w:cstheme="majorHAnsi"/>
            <w:i/>
            <w:color w:val="auto"/>
            <w:szCs w:val="20"/>
          </w:rPr>
          <w:delText xml:space="preserve">est une mesure systématique et objective </w:delText>
        </w:r>
        <w:r w:rsidR="00B7695C" w:rsidRPr="00F0194B" w:rsidDel="00F0194B">
          <w:rPr>
            <w:rFonts w:asciiTheme="majorHAnsi" w:eastAsiaTheme="minorHAnsi" w:hAnsiTheme="majorHAnsi" w:cstheme="majorHAnsi"/>
            <w:i/>
            <w:color w:val="auto"/>
            <w:szCs w:val="20"/>
          </w:rPr>
          <w:delText>d’un projet/programme ou une de phase de cette dernière. Elle juge les données et informations des décisions stratégiques, qui permettront des améliorations futures du projet/programme voir de l’organisation. Elle statut sur la pertinence, la cohérence, l’efficience de la mise en œuvre, l’efficacité, l’impact ainsi que la durabilité des effets issus du projet.</w:delText>
        </w:r>
      </w:del>
    </w:p>
    <w:p w:rsidR="006209A5" w:rsidRPr="00F0194B" w:rsidRDefault="00FD1288" w:rsidP="00F0194B">
      <w:pPr>
        <w:autoSpaceDE w:val="0"/>
        <w:autoSpaceDN w:val="0"/>
        <w:adjustRightInd w:val="0"/>
        <w:spacing w:after="0" w:line="240" w:lineRule="auto"/>
        <w:ind w:left="0" w:firstLine="0"/>
        <w:rPr>
          <w:rFonts w:asciiTheme="majorHAnsi" w:eastAsiaTheme="minorHAnsi" w:hAnsiTheme="majorHAnsi" w:cstheme="majorHAnsi"/>
          <w:i/>
          <w:color w:val="auto"/>
          <w:szCs w:val="20"/>
        </w:rPr>
      </w:pPr>
      <w:ins w:id="57" w:author="analystedonnees.arc" w:date="2019-07-30T22:02:00Z">
        <w:r w:rsidRPr="00FD1288">
          <w:rPr>
            <w:rFonts w:asciiTheme="majorHAnsi" w:eastAsiaTheme="minorHAnsi" w:hAnsiTheme="majorHAnsi" w:cstheme="majorHAnsi"/>
            <w:i/>
            <w:color w:val="auto"/>
            <w:szCs w:val="20"/>
          </w:rPr>
          <w:t xml:space="preserve">Here is a small </w:t>
        </w:r>
      </w:ins>
      <w:ins w:id="58" w:author="analystedonnees.arc" w:date="2019-07-30T22:06:00Z">
        <w:r>
          <w:rPr>
            <w:rFonts w:asciiTheme="majorHAnsi" w:eastAsiaTheme="minorHAnsi" w:hAnsiTheme="majorHAnsi" w:cstheme="majorHAnsi"/>
            <w:i/>
            <w:color w:val="auto"/>
            <w:szCs w:val="20"/>
          </w:rPr>
          <w:t>recap</w:t>
        </w:r>
      </w:ins>
      <w:ins w:id="59" w:author="analystedonnees.arc" w:date="2019-07-30T22:02:00Z">
        <w:r w:rsidRPr="00FD1288">
          <w:rPr>
            <w:rFonts w:asciiTheme="majorHAnsi" w:eastAsiaTheme="minorHAnsi" w:hAnsiTheme="majorHAnsi" w:cstheme="majorHAnsi"/>
            <w:i/>
            <w:color w:val="auto"/>
            <w:szCs w:val="20"/>
          </w:rPr>
          <w:t xml:space="preserve"> </w:t>
        </w:r>
      </w:ins>
      <w:ins w:id="60" w:author="analystedonnees.arc" w:date="2019-07-30T22:06:00Z">
        <w:r>
          <w:rPr>
            <w:rFonts w:asciiTheme="majorHAnsi" w:eastAsiaTheme="minorHAnsi" w:hAnsiTheme="majorHAnsi" w:cstheme="majorHAnsi"/>
            <w:i/>
            <w:color w:val="auto"/>
            <w:szCs w:val="20"/>
          </w:rPr>
          <w:t xml:space="preserve">on </w:t>
        </w:r>
      </w:ins>
      <w:ins w:id="61" w:author="analystedonnees.arc" w:date="2019-07-30T22:02:00Z">
        <w:r w:rsidRPr="00FD1288">
          <w:rPr>
            <w:rFonts w:asciiTheme="majorHAnsi" w:eastAsiaTheme="minorHAnsi" w:hAnsiTheme="majorHAnsi" w:cstheme="majorHAnsi"/>
            <w:i/>
            <w:color w:val="auto"/>
            <w:szCs w:val="20"/>
          </w:rPr>
          <w:t xml:space="preserve">the complementarity </w:t>
        </w:r>
      </w:ins>
      <w:ins w:id="62" w:author="analystedonnees.arc" w:date="2019-07-30T22:06:00Z">
        <w:r>
          <w:rPr>
            <w:rFonts w:asciiTheme="majorHAnsi" w:eastAsiaTheme="minorHAnsi" w:hAnsiTheme="majorHAnsi" w:cstheme="majorHAnsi"/>
            <w:i/>
            <w:color w:val="auto"/>
            <w:szCs w:val="20"/>
          </w:rPr>
          <w:t xml:space="preserve">between </w:t>
        </w:r>
      </w:ins>
      <w:ins w:id="63" w:author="analystedonnees.arc" w:date="2019-07-30T22:02:00Z">
        <w:r w:rsidRPr="00FD1288">
          <w:rPr>
            <w:rFonts w:asciiTheme="majorHAnsi" w:eastAsiaTheme="minorHAnsi" w:hAnsiTheme="majorHAnsi" w:cstheme="majorHAnsi"/>
            <w:i/>
            <w:color w:val="auto"/>
            <w:szCs w:val="20"/>
          </w:rPr>
          <w:t xml:space="preserve">monitoring and evaluation, adapted </w:t>
        </w:r>
        <w:r>
          <w:rPr>
            <w:rFonts w:asciiTheme="majorHAnsi" w:eastAsiaTheme="minorHAnsi" w:hAnsiTheme="majorHAnsi" w:cstheme="majorHAnsi"/>
            <w:i/>
            <w:color w:val="auto"/>
            <w:szCs w:val="20"/>
          </w:rPr>
          <w:t>from</w:t>
        </w:r>
        <w:r w:rsidRPr="00FD1288">
          <w:rPr>
            <w:rFonts w:asciiTheme="majorHAnsi" w:eastAsiaTheme="minorHAnsi" w:hAnsiTheme="majorHAnsi" w:cstheme="majorHAnsi"/>
            <w:i/>
            <w:color w:val="auto"/>
            <w:szCs w:val="20"/>
          </w:rPr>
          <w:t xml:space="preserve"> the </w:t>
        </w:r>
        <w:proofErr w:type="spellStart"/>
        <w:r w:rsidRPr="00FD1288">
          <w:rPr>
            <w:rFonts w:asciiTheme="majorHAnsi" w:eastAsiaTheme="minorHAnsi" w:hAnsiTheme="majorHAnsi" w:cstheme="majorHAnsi"/>
            <w:i/>
            <w:color w:val="auto"/>
            <w:szCs w:val="20"/>
          </w:rPr>
          <w:t>Kuzek</w:t>
        </w:r>
        <w:proofErr w:type="spellEnd"/>
        <w:r w:rsidRPr="00FD1288">
          <w:rPr>
            <w:rFonts w:asciiTheme="majorHAnsi" w:eastAsiaTheme="minorHAnsi" w:hAnsiTheme="majorHAnsi" w:cstheme="majorHAnsi"/>
            <w:i/>
            <w:color w:val="auto"/>
            <w:szCs w:val="20"/>
          </w:rPr>
          <w:t xml:space="preserve"> and Risk model, World Bank (2004).</w:t>
        </w:r>
      </w:ins>
      <w:del w:id="64" w:author="analystedonnees.arc" w:date="2019-07-30T22:02:00Z">
        <w:r w:rsidR="006209A5" w:rsidRPr="00F0194B" w:rsidDel="00FD1288">
          <w:rPr>
            <w:rFonts w:asciiTheme="majorHAnsi" w:eastAsiaTheme="minorHAnsi" w:hAnsiTheme="majorHAnsi" w:cstheme="majorHAnsi"/>
            <w:i/>
            <w:color w:val="auto"/>
            <w:szCs w:val="20"/>
          </w:rPr>
          <w:delText>Voici une petite illustration de la complémentarité du suivi et d’évaluation, adapté au modèle de Kuzek and Risk, World Bank (2004).</w:delText>
        </w:r>
      </w:del>
    </w:p>
    <w:tbl>
      <w:tblPr>
        <w:tblStyle w:val="Grilledutableau"/>
        <w:tblW w:w="9412" w:type="dxa"/>
        <w:tblLook w:val="04A0" w:firstRow="1" w:lastRow="0" w:firstColumn="1" w:lastColumn="0" w:noHBand="0" w:noVBand="1"/>
      </w:tblPr>
      <w:tblGrid>
        <w:gridCol w:w="4706"/>
        <w:gridCol w:w="4706"/>
      </w:tblGrid>
      <w:tr w:rsidR="006209A5" w:rsidRPr="00F0194B" w:rsidTr="006209A5">
        <w:trPr>
          <w:trHeight w:val="20"/>
        </w:trPr>
        <w:tc>
          <w:tcPr>
            <w:tcW w:w="4706" w:type="dxa"/>
          </w:tcPr>
          <w:p w:rsidR="006209A5" w:rsidRPr="00F0194B" w:rsidRDefault="00FD1288" w:rsidP="00F0194B">
            <w:pPr>
              <w:autoSpaceDE w:val="0"/>
              <w:autoSpaceDN w:val="0"/>
              <w:adjustRightInd w:val="0"/>
              <w:spacing w:after="0" w:line="240" w:lineRule="auto"/>
              <w:ind w:left="0" w:firstLine="0"/>
              <w:rPr>
                <w:rFonts w:asciiTheme="majorHAnsi" w:eastAsiaTheme="minorHAnsi" w:hAnsiTheme="majorHAnsi" w:cstheme="majorHAnsi"/>
                <w:i/>
                <w:color w:val="auto"/>
                <w:szCs w:val="20"/>
              </w:rPr>
            </w:pPr>
            <w:ins w:id="65" w:author="analystedonnees.arc" w:date="2019-07-30T22:02:00Z">
              <w:r>
                <w:rPr>
                  <w:rFonts w:asciiTheme="majorHAnsi" w:eastAsiaTheme="minorHAnsi" w:hAnsiTheme="majorHAnsi" w:cstheme="majorHAnsi"/>
                  <w:i/>
                  <w:color w:val="auto"/>
                  <w:szCs w:val="20"/>
                </w:rPr>
                <w:t>Monitoring</w:t>
              </w:r>
            </w:ins>
          </w:p>
        </w:tc>
        <w:tc>
          <w:tcPr>
            <w:tcW w:w="4706" w:type="dxa"/>
          </w:tcPr>
          <w:p w:rsidR="006209A5" w:rsidRPr="00F0194B" w:rsidRDefault="00FD1288" w:rsidP="00F0194B">
            <w:pPr>
              <w:autoSpaceDE w:val="0"/>
              <w:autoSpaceDN w:val="0"/>
              <w:adjustRightInd w:val="0"/>
              <w:spacing w:after="0" w:line="240" w:lineRule="auto"/>
              <w:ind w:left="0" w:firstLine="0"/>
              <w:rPr>
                <w:rFonts w:asciiTheme="majorHAnsi" w:eastAsiaTheme="minorHAnsi" w:hAnsiTheme="majorHAnsi" w:cstheme="majorHAnsi"/>
                <w:i/>
                <w:color w:val="auto"/>
                <w:szCs w:val="20"/>
              </w:rPr>
            </w:pPr>
            <w:ins w:id="66" w:author="analystedonnees.arc" w:date="2019-07-30T22:02:00Z">
              <w:r>
                <w:rPr>
                  <w:rFonts w:asciiTheme="majorHAnsi" w:eastAsiaTheme="minorHAnsi" w:hAnsiTheme="majorHAnsi" w:cstheme="majorHAnsi"/>
                  <w:i/>
                  <w:color w:val="auto"/>
                  <w:szCs w:val="20"/>
                </w:rPr>
                <w:t>Evaluation</w:t>
              </w:r>
            </w:ins>
          </w:p>
        </w:tc>
      </w:tr>
      <w:tr w:rsidR="006209A5" w:rsidRPr="00F0194B" w:rsidTr="006209A5">
        <w:trPr>
          <w:trHeight w:val="20"/>
        </w:trPr>
        <w:tc>
          <w:tcPr>
            <w:tcW w:w="4706" w:type="dxa"/>
          </w:tcPr>
          <w:p w:rsidR="006209A5" w:rsidRPr="00F0194B" w:rsidRDefault="00FD1288">
            <w:pPr>
              <w:autoSpaceDE w:val="0"/>
              <w:autoSpaceDN w:val="0"/>
              <w:adjustRightInd w:val="0"/>
              <w:spacing w:after="0" w:line="240" w:lineRule="auto"/>
              <w:ind w:left="0" w:firstLine="0"/>
              <w:rPr>
                <w:rFonts w:asciiTheme="majorHAnsi" w:eastAsiaTheme="minorHAnsi" w:hAnsiTheme="majorHAnsi" w:cstheme="majorHAnsi"/>
                <w:i/>
                <w:color w:val="auto"/>
                <w:szCs w:val="20"/>
              </w:rPr>
            </w:pPr>
            <w:ins w:id="67" w:author="analystedonnees.arc" w:date="2019-07-30T22:04:00Z">
              <w:r w:rsidRPr="00FD1288">
                <w:rPr>
                  <w:rFonts w:asciiTheme="majorHAnsi" w:eastAsiaTheme="minorHAnsi" w:hAnsiTheme="majorHAnsi" w:cstheme="majorHAnsi"/>
                  <w:i/>
                  <w:color w:val="auto"/>
                  <w:szCs w:val="20"/>
                </w:rPr>
                <w:t>Clarifies program objectives, results and targets</w:t>
              </w:r>
            </w:ins>
          </w:p>
        </w:tc>
        <w:tc>
          <w:tcPr>
            <w:tcW w:w="4706" w:type="dxa"/>
          </w:tcPr>
          <w:p w:rsidR="006209A5" w:rsidRPr="00F0194B" w:rsidRDefault="00FD1288">
            <w:pPr>
              <w:autoSpaceDE w:val="0"/>
              <w:autoSpaceDN w:val="0"/>
              <w:adjustRightInd w:val="0"/>
              <w:spacing w:after="0" w:line="240" w:lineRule="auto"/>
              <w:ind w:left="0" w:firstLine="0"/>
              <w:rPr>
                <w:rFonts w:asciiTheme="majorHAnsi" w:eastAsiaTheme="minorHAnsi" w:hAnsiTheme="majorHAnsi" w:cstheme="majorHAnsi"/>
                <w:i/>
                <w:color w:val="auto"/>
                <w:szCs w:val="20"/>
              </w:rPr>
            </w:pPr>
            <w:ins w:id="68" w:author="analystedonnees.arc" w:date="2019-07-30T22:04:00Z">
              <w:r w:rsidRPr="00FD1288">
                <w:rPr>
                  <w:rFonts w:asciiTheme="majorHAnsi" w:eastAsiaTheme="minorHAnsi" w:hAnsiTheme="majorHAnsi" w:cstheme="majorHAnsi"/>
                  <w:i/>
                  <w:color w:val="auto"/>
                  <w:szCs w:val="20"/>
                </w:rPr>
                <w:t>Analysis why the expected results were (or were not) achieved</w:t>
              </w:r>
            </w:ins>
          </w:p>
        </w:tc>
      </w:tr>
      <w:tr w:rsidR="00FD1288" w:rsidRPr="00F0194B" w:rsidTr="006209A5">
        <w:trPr>
          <w:trHeight w:val="20"/>
          <w:ins w:id="69" w:author="analystedonnees.arc" w:date="2019-07-30T22:02:00Z"/>
        </w:trPr>
        <w:tc>
          <w:tcPr>
            <w:tcW w:w="4706" w:type="dxa"/>
          </w:tcPr>
          <w:p w:rsidR="00FD1288" w:rsidRPr="00FD1288" w:rsidRDefault="00FD1288" w:rsidP="00FD1288">
            <w:pPr>
              <w:autoSpaceDE w:val="0"/>
              <w:autoSpaceDN w:val="0"/>
              <w:adjustRightInd w:val="0"/>
              <w:spacing w:after="0" w:line="240" w:lineRule="auto"/>
              <w:ind w:left="0" w:firstLine="0"/>
              <w:rPr>
                <w:ins w:id="70" w:author="analystedonnees.arc" w:date="2019-07-30T22:04:00Z"/>
                <w:rFonts w:asciiTheme="majorHAnsi" w:eastAsiaTheme="minorHAnsi" w:hAnsiTheme="majorHAnsi" w:cstheme="majorHAnsi"/>
                <w:i/>
                <w:color w:val="auto"/>
                <w:szCs w:val="20"/>
              </w:rPr>
            </w:pPr>
            <w:ins w:id="71" w:author="analystedonnees.arc" w:date="2019-07-30T22:04:00Z">
              <w:r w:rsidRPr="00FD1288">
                <w:rPr>
                  <w:rFonts w:asciiTheme="majorHAnsi" w:eastAsiaTheme="minorHAnsi" w:hAnsiTheme="majorHAnsi" w:cstheme="majorHAnsi"/>
                  <w:i/>
                  <w:color w:val="auto"/>
                  <w:szCs w:val="20"/>
                </w:rPr>
                <w:t>Links activities and their resources to goals</w:t>
              </w:r>
            </w:ins>
          </w:p>
          <w:p w:rsidR="00FD1288" w:rsidRPr="00F0194B" w:rsidRDefault="00FD1288" w:rsidP="00F0194B">
            <w:pPr>
              <w:autoSpaceDE w:val="0"/>
              <w:autoSpaceDN w:val="0"/>
              <w:adjustRightInd w:val="0"/>
              <w:spacing w:after="0" w:line="240" w:lineRule="auto"/>
              <w:ind w:left="0" w:firstLine="0"/>
              <w:rPr>
                <w:ins w:id="72" w:author="analystedonnees.arc" w:date="2019-07-30T22:02:00Z"/>
                <w:rFonts w:asciiTheme="majorHAnsi" w:eastAsiaTheme="minorHAnsi" w:hAnsiTheme="majorHAnsi" w:cstheme="majorHAnsi"/>
                <w:i/>
                <w:color w:val="auto"/>
                <w:szCs w:val="20"/>
              </w:rPr>
            </w:pPr>
          </w:p>
        </w:tc>
        <w:tc>
          <w:tcPr>
            <w:tcW w:w="4706" w:type="dxa"/>
          </w:tcPr>
          <w:p w:rsidR="00FD1288" w:rsidRPr="00F0194B" w:rsidRDefault="00FD1288">
            <w:pPr>
              <w:autoSpaceDE w:val="0"/>
              <w:autoSpaceDN w:val="0"/>
              <w:adjustRightInd w:val="0"/>
              <w:spacing w:after="0" w:line="240" w:lineRule="auto"/>
              <w:ind w:left="0" w:firstLine="0"/>
              <w:rPr>
                <w:ins w:id="73" w:author="analystedonnees.arc" w:date="2019-07-30T22:02:00Z"/>
                <w:rFonts w:asciiTheme="majorHAnsi" w:eastAsiaTheme="minorHAnsi" w:hAnsiTheme="majorHAnsi" w:cstheme="majorHAnsi"/>
                <w:i/>
                <w:color w:val="auto"/>
                <w:szCs w:val="20"/>
              </w:rPr>
            </w:pPr>
            <w:ins w:id="74" w:author="analystedonnees.arc" w:date="2019-07-30T22:05:00Z">
              <w:r>
                <w:rPr>
                  <w:rFonts w:asciiTheme="majorHAnsi" w:eastAsiaTheme="minorHAnsi" w:hAnsiTheme="majorHAnsi" w:cstheme="majorHAnsi"/>
                  <w:i/>
                  <w:color w:val="auto"/>
                  <w:szCs w:val="20"/>
                </w:rPr>
                <w:t>Assesse</w:t>
              </w:r>
              <w:r w:rsidRPr="00FD1288">
                <w:rPr>
                  <w:rFonts w:asciiTheme="majorHAnsi" w:eastAsiaTheme="minorHAnsi" w:hAnsiTheme="majorHAnsi" w:cstheme="majorHAnsi"/>
                  <w:i/>
                  <w:color w:val="auto"/>
                  <w:szCs w:val="20"/>
                </w:rPr>
                <w:t xml:space="preserve">s the specific causal </w:t>
              </w:r>
              <w:r>
                <w:rPr>
                  <w:rFonts w:asciiTheme="majorHAnsi" w:eastAsiaTheme="minorHAnsi" w:hAnsiTheme="majorHAnsi" w:cstheme="majorHAnsi"/>
                  <w:i/>
                  <w:color w:val="auto"/>
                  <w:szCs w:val="20"/>
                </w:rPr>
                <w:t>contributions of the activities</w:t>
              </w:r>
            </w:ins>
          </w:p>
        </w:tc>
      </w:tr>
      <w:tr w:rsidR="00FD1288" w:rsidRPr="00F0194B" w:rsidTr="006209A5">
        <w:trPr>
          <w:trHeight w:val="20"/>
          <w:ins w:id="75" w:author="analystedonnees.arc" w:date="2019-07-30T22:02:00Z"/>
        </w:trPr>
        <w:tc>
          <w:tcPr>
            <w:tcW w:w="4706" w:type="dxa"/>
          </w:tcPr>
          <w:p w:rsidR="00FD1288" w:rsidRPr="00F0194B" w:rsidRDefault="00FD1288">
            <w:pPr>
              <w:autoSpaceDE w:val="0"/>
              <w:autoSpaceDN w:val="0"/>
              <w:adjustRightInd w:val="0"/>
              <w:spacing w:after="0" w:line="240" w:lineRule="auto"/>
              <w:ind w:left="0" w:firstLine="0"/>
              <w:rPr>
                <w:ins w:id="76" w:author="analystedonnees.arc" w:date="2019-07-30T22:02:00Z"/>
                <w:rFonts w:asciiTheme="majorHAnsi" w:eastAsiaTheme="minorHAnsi" w:hAnsiTheme="majorHAnsi" w:cstheme="majorHAnsi"/>
                <w:i/>
                <w:color w:val="auto"/>
                <w:szCs w:val="20"/>
              </w:rPr>
            </w:pPr>
            <w:ins w:id="77" w:author="analystedonnees.arc" w:date="2019-07-30T22:05:00Z">
              <w:r w:rsidRPr="00FD1288">
                <w:rPr>
                  <w:rFonts w:asciiTheme="majorHAnsi" w:eastAsiaTheme="minorHAnsi" w:hAnsiTheme="majorHAnsi" w:cstheme="majorHAnsi"/>
                  <w:i/>
                  <w:color w:val="auto"/>
                  <w:szCs w:val="20"/>
                </w:rPr>
                <w:t>Transforms objectives and results into performance</w:t>
              </w:r>
              <w:r>
                <w:rPr>
                  <w:rFonts w:asciiTheme="majorHAnsi" w:eastAsiaTheme="minorHAnsi" w:hAnsiTheme="majorHAnsi" w:cstheme="majorHAnsi"/>
                  <w:i/>
                  <w:color w:val="auto"/>
                  <w:szCs w:val="20"/>
                </w:rPr>
                <w:t xml:space="preserve"> indicators and defines targets</w:t>
              </w:r>
            </w:ins>
          </w:p>
        </w:tc>
        <w:tc>
          <w:tcPr>
            <w:tcW w:w="4706" w:type="dxa"/>
          </w:tcPr>
          <w:p w:rsidR="00FD1288" w:rsidRPr="00F0194B" w:rsidRDefault="00FD1288" w:rsidP="00F0194B">
            <w:pPr>
              <w:autoSpaceDE w:val="0"/>
              <w:autoSpaceDN w:val="0"/>
              <w:adjustRightInd w:val="0"/>
              <w:spacing w:after="0" w:line="240" w:lineRule="auto"/>
              <w:ind w:left="0" w:firstLine="0"/>
              <w:rPr>
                <w:ins w:id="78" w:author="analystedonnees.arc" w:date="2019-07-30T22:02:00Z"/>
                <w:rFonts w:asciiTheme="majorHAnsi" w:eastAsiaTheme="minorHAnsi" w:hAnsiTheme="majorHAnsi" w:cstheme="majorHAnsi"/>
                <w:i/>
                <w:color w:val="auto"/>
                <w:szCs w:val="20"/>
              </w:rPr>
            </w:pPr>
            <w:ins w:id="79" w:author="analystedonnees.arc" w:date="2019-07-30T22:06:00Z">
              <w:r w:rsidRPr="00FD1288">
                <w:rPr>
                  <w:rFonts w:asciiTheme="majorHAnsi" w:eastAsiaTheme="minorHAnsi" w:hAnsiTheme="majorHAnsi" w:cstheme="majorHAnsi"/>
                  <w:i/>
                  <w:color w:val="auto"/>
                  <w:szCs w:val="20"/>
                </w:rPr>
                <w:t>Exa</w:t>
              </w:r>
              <w:r>
                <w:rPr>
                  <w:rFonts w:asciiTheme="majorHAnsi" w:eastAsiaTheme="minorHAnsi" w:hAnsiTheme="majorHAnsi" w:cstheme="majorHAnsi"/>
                  <w:i/>
                  <w:color w:val="auto"/>
                  <w:szCs w:val="20"/>
                </w:rPr>
                <w:t>mine the implementation process</w:t>
              </w:r>
            </w:ins>
          </w:p>
        </w:tc>
      </w:tr>
      <w:tr w:rsidR="00FD1288" w:rsidRPr="00F0194B" w:rsidTr="006209A5">
        <w:trPr>
          <w:trHeight w:val="20"/>
          <w:ins w:id="80" w:author="analystedonnees.arc" w:date="2019-07-30T22:02:00Z"/>
        </w:trPr>
        <w:tc>
          <w:tcPr>
            <w:tcW w:w="4706" w:type="dxa"/>
          </w:tcPr>
          <w:p w:rsidR="00FD1288" w:rsidRPr="00F0194B" w:rsidRDefault="00FD1288">
            <w:pPr>
              <w:autoSpaceDE w:val="0"/>
              <w:autoSpaceDN w:val="0"/>
              <w:adjustRightInd w:val="0"/>
              <w:spacing w:after="0" w:line="240" w:lineRule="auto"/>
              <w:ind w:left="0" w:firstLine="0"/>
              <w:rPr>
                <w:ins w:id="81" w:author="analystedonnees.arc" w:date="2019-07-30T22:02:00Z"/>
                <w:rFonts w:asciiTheme="majorHAnsi" w:eastAsiaTheme="minorHAnsi" w:hAnsiTheme="majorHAnsi" w:cstheme="majorHAnsi"/>
                <w:i/>
                <w:color w:val="auto"/>
                <w:szCs w:val="20"/>
              </w:rPr>
            </w:pPr>
            <w:ins w:id="82" w:author="analystedonnees.arc" w:date="2019-07-30T22:07:00Z">
              <w:r w:rsidRPr="00FD1288">
                <w:rPr>
                  <w:rFonts w:asciiTheme="majorHAnsi" w:eastAsiaTheme="minorHAnsi" w:hAnsiTheme="majorHAnsi" w:cstheme="majorHAnsi"/>
                  <w:i/>
                  <w:color w:val="auto"/>
                  <w:szCs w:val="20"/>
                </w:rPr>
                <w:t>Regular collection of indicator</w:t>
              </w:r>
              <w:r>
                <w:rPr>
                  <w:rFonts w:asciiTheme="majorHAnsi" w:eastAsiaTheme="minorHAnsi" w:hAnsiTheme="majorHAnsi" w:cstheme="majorHAnsi"/>
                  <w:i/>
                  <w:color w:val="auto"/>
                  <w:szCs w:val="20"/>
                </w:rPr>
                <w:t>’s</w:t>
              </w:r>
              <w:r w:rsidRPr="00FD1288">
                <w:rPr>
                  <w:rFonts w:asciiTheme="majorHAnsi" w:eastAsiaTheme="minorHAnsi" w:hAnsiTheme="majorHAnsi" w:cstheme="majorHAnsi"/>
                  <w:i/>
                  <w:color w:val="auto"/>
                  <w:szCs w:val="20"/>
                </w:rPr>
                <w:t xml:space="preserve"> data</w:t>
              </w:r>
            </w:ins>
          </w:p>
        </w:tc>
        <w:tc>
          <w:tcPr>
            <w:tcW w:w="4706" w:type="dxa"/>
          </w:tcPr>
          <w:p w:rsidR="00FD1288" w:rsidRPr="00F0194B" w:rsidRDefault="00FD1288" w:rsidP="00F0194B">
            <w:pPr>
              <w:autoSpaceDE w:val="0"/>
              <w:autoSpaceDN w:val="0"/>
              <w:adjustRightInd w:val="0"/>
              <w:spacing w:after="0" w:line="240" w:lineRule="auto"/>
              <w:ind w:left="0" w:firstLine="0"/>
              <w:rPr>
                <w:ins w:id="83" w:author="analystedonnees.arc" w:date="2019-07-30T22:02:00Z"/>
                <w:rFonts w:asciiTheme="majorHAnsi" w:eastAsiaTheme="minorHAnsi" w:hAnsiTheme="majorHAnsi" w:cstheme="majorHAnsi"/>
                <w:i/>
                <w:color w:val="auto"/>
                <w:szCs w:val="20"/>
              </w:rPr>
            </w:pPr>
            <w:ins w:id="84" w:author="analystedonnees.arc" w:date="2019-07-30T22:07:00Z">
              <w:r>
                <w:rPr>
                  <w:rFonts w:asciiTheme="majorHAnsi" w:eastAsiaTheme="minorHAnsi" w:hAnsiTheme="majorHAnsi" w:cstheme="majorHAnsi"/>
                  <w:i/>
                  <w:color w:val="auto"/>
                  <w:szCs w:val="20"/>
                </w:rPr>
                <w:t>Explain the unexpected results</w:t>
              </w:r>
            </w:ins>
          </w:p>
        </w:tc>
      </w:tr>
      <w:tr w:rsidR="00FD1288" w:rsidRPr="00F0194B" w:rsidTr="006209A5">
        <w:trPr>
          <w:trHeight w:val="20"/>
          <w:ins w:id="85" w:author="analystedonnees.arc" w:date="2019-07-30T22:02:00Z"/>
        </w:trPr>
        <w:tc>
          <w:tcPr>
            <w:tcW w:w="4706" w:type="dxa"/>
          </w:tcPr>
          <w:p w:rsidR="00FD1288" w:rsidRPr="00F0194B" w:rsidRDefault="00FD1288" w:rsidP="00F0194B">
            <w:pPr>
              <w:autoSpaceDE w:val="0"/>
              <w:autoSpaceDN w:val="0"/>
              <w:adjustRightInd w:val="0"/>
              <w:spacing w:after="0" w:line="240" w:lineRule="auto"/>
              <w:ind w:left="0" w:firstLine="0"/>
              <w:rPr>
                <w:ins w:id="86" w:author="analystedonnees.arc" w:date="2019-07-30T22:02:00Z"/>
                <w:rFonts w:asciiTheme="majorHAnsi" w:eastAsiaTheme="minorHAnsi" w:hAnsiTheme="majorHAnsi" w:cstheme="majorHAnsi"/>
                <w:i/>
                <w:color w:val="auto"/>
                <w:szCs w:val="20"/>
              </w:rPr>
            </w:pPr>
            <w:ins w:id="87" w:author="analystedonnees.arc" w:date="2019-07-30T22:08:00Z">
              <w:r w:rsidRPr="00FD1288">
                <w:rPr>
                  <w:rFonts w:asciiTheme="majorHAnsi" w:eastAsiaTheme="minorHAnsi" w:hAnsiTheme="majorHAnsi" w:cstheme="majorHAnsi"/>
                  <w:i/>
                  <w:color w:val="auto"/>
                  <w:szCs w:val="20"/>
                </w:rPr>
                <w:t>Compares actual results with objectives</w:t>
              </w:r>
            </w:ins>
          </w:p>
        </w:tc>
        <w:tc>
          <w:tcPr>
            <w:tcW w:w="4706" w:type="dxa"/>
          </w:tcPr>
          <w:p w:rsidR="00FD1288" w:rsidRPr="00F0194B" w:rsidRDefault="00FD1288" w:rsidP="00F0194B">
            <w:pPr>
              <w:autoSpaceDE w:val="0"/>
              <w:autoSpaceDN w:val="0"/>
              <w:adjustRightInd w:val="0"/>
              <w:spacing w:after="0" w:line="240" w:lineRule="auto"/>
              <w:ind w:left="0" w:firstLine="0"/>
              <w:rPr>
                <w:ins w:id="88" w:author="analystedonnees.arc" w:date="2019-07-30T22:02:00Z"/>
                <w:rFonts w:asciiTheme="majorHAnsi" w:eastAsiaTheme="minorHAnsi" w:hAnsiTheme="majorHAnsi" w:cstheme="majorHAnsi"/>
                <w:i/>
                <w:color w:val="auto"/>
                <w:szCs w:val="20"/>
              </w:rPr>
            </w:pPr>
            <w:ins w:id="89" w:author="analystedonnees.arc" w:date="2019-07-30T22:08:00Z">
              <w:r>
                <w:rPr>
                  <w:rFonts w:asciiTheme="majorHAnsi" w:eastAsiaTheme="minorHAnsi" w:hAnsiTheme="majorHAnsi" w:cstheme="majorHAnsi"/>
                  <w:i/>
                  <w:color w:val="auto"/>
                  <w:szCs w:val="20"/>
                </w:rPr>
                <w:t>Provides lessons learned</w:t>
              </w:r>
            </w:ins>
          </w:p>
        </w:tc>
      </w:tr>
      <w:tr w:rsidR="00FD1288" w:rsidRPr="00F0194B" w:rsidTr="006209A5">
        <w:trPr>
          <w:trHeight w:val="20"/>
          <w:ins w:id="90" w:author="analystedonnees.arc" w:date="2019-07-30T22:02:00Z"/>
        </w:trPr>
        <w:tc>
          <w:tcPr>
            <w:tcW w:w="4706" w:type="dxa"/>
          </w:tcPr>
          <w:p w:rsidR="00FD1288" w:rsidRPr="00F0194B" w:rsidRDefault="00FD1288" w:rsidP="00F0194B">
            <w:pPr>
              <w:autoSpaceDE w:val="0"/>
              <w:autoSpaceDN w:val="0"/>
              <w:adjustRightInd w:val="0"/>
              <w:spacing w:after="0" w:line="240" w:lineRule="auto"/>
              <w:ind w:left="0" w:firstLine="0"/>
              <w:rPr>
                <w:ins w:id="91" w:author="analystedonnees.arc" w:date="2019-07-30T22:02:00Z"/>
                <w:rFonts w:asciiTheme="majorHAnsi" w:eastAsiaTheme="minorHAnsi" w:hAnsiTheme="majorHAnsi" w:cstheme="majorHAnsi"/>
                <w:i/>
                <w:color w:val="auto"/>
                <w:szCs w:val="20"/>
              </w:rPr>
            </w:pPr>
            <w:ins w:id="92" w:author="analystedonnees.arc" w:date="2019-07-30T22:08:00Z">
              <w:r w:rsidRPr="00FD1288">
                <w:rPr>
                  <w:rFonts w:asciiTheme="majorHAnsi" w:eastAsiaTheme="minorHAnsi" w:hAnsiTheme="majorHAnsi" w:cstheme="majorHAnsi"/>
                  <w:i/>
                  <w:color w:val="auto"/>
                  <w:szCs w:val="20"/>
                </w:rPr>
                <w:t>Report a problem to managers an</w:t>
              </w:r>
              <w:r>
                <w:rPr>
                  <w:rFonts w:asciiTheme="majorHAnsi" w:eastAsiaTheme="minorHAnsi" w:hAnsiTheme="majorHAnsi" w:cstheme="majorHAnsi"/>
                  <w:i/>
                  <w:color w:val="auto"/>
                  <w:szCs w:val="20"/>
                </w:rPr>
                <w:t>d warn them if a problem occurs</w:t>
              </w:r>
            </w:ins>
          </w:p>
        </w:tc>
        <w:tc>
          <w:tcPr>
            <w:tcW w:w="4706" w:type="dxa"/>
          </w:tcPr>
          <w:p w:rsidR="00FD1288" w:rsidRPr="00F0194B" w:rsidRDefault="00FD1288" w:rsidP="00F0194B">
            <w:pPr>
              <w:autoSpaceDE w:val="0"/>
              <w:autoSpaceDN w:val="0"/>
              <w:adjustRightInd w:val="0"/>
              <w:spacing w:after="0" w:line="240" w:lineRule="auto"/>
              <w:ind w:left="0" w:firstLine="0"/>
              <w:rPr>
                <w:ins w:id="93" w:author="analystedonnees.arc" w:date="2019-07-30T22:02:00Z"/>
                <w:rFonts w:asciiTheme="majorHAnsi" w:eastAsiaTheme="minorHAnsi" w:hAnsiTheme="majorHAnsi" w:cstheme="majorHAnsi"/>
                <w:i/>
                <w:color w:val="auto"/>
                <w:szCs w:val="20"/>
              </w:rPr>
            </w:pPr>
            <w:ins w:id="94" w:author="analystedonnees.arc" w:date="2019-07-30T22:09:00Z">
              <w:r w:rsidRPr="00FD1288">
                <w:rPr>
                  <w:rFonts w:asciiTheme="majorHAnsi" w:eastAsiaTheme="minorHAnsi" w:hAnsiTheme="majorHAnsi" w:cstheme="majorHAnsi"/>
                  <w:i/>
                  <w:color w:val="auto"/>
                  <w:szCs w:val="20"/>
                </w:rPr>
                <w:t>Highlights the results of the progr</w:t>
              </w:r>
              <w:r>
                <w:rPr>
                  <w:rFonts w:asciiTheme="majorHAnsi" w:eastAsiaTheme="minorHAnsi" w:hAnsiTheme="majorHAnsi" w:cstheme="majorHAnsi"/>
                  <w:i/>
                  <w:color w:val="auto"/>
                  <w:szCs w:val="20"/>
                </w:rPr>
                <w:t>am compared to what caused them</w:t>
              </w:r>
            </w:ins>
          </w:p>
        </w:tc>
      </w:tr>
      <w:tr w:rsidR="00FD1288" w:rsidRPr="00F0194B" w:rsidTr="006209A5">
        <w:trPr>
          <w:trHeight w:val="20"/>
          <w:ins w:id="95" w:author="analystedonnees.arc" w:date="2019-07-30T22:10:00Z"/>
        </w:trPr>
        <w:tc>
          <w:tcPr>
            <w:tcW w:w="4706" w:type="dxa"/>
          </w:tcPr>
          <w:p w:rsidR="00FD1288" w:rsidRPr="00FD1288" w:rsidRDefault="00FD1288" w:rsidP="00F0194B">
            <w:pPr>
              <w:autoSpaceDE w:val="0"/>
              <w:autoSpaceDN w:val="0"/>
              <w:adjustRightInd w:val="0"/>
              <w:spacing w:after="0" w:line="240" w:lineRule="auto"/>
              <w:ind w:left="0" w:firstLine="0"/>
              <w:rPr>
                <w:ins w:id="96" w:author="analystedonnees.arc" w:date="2019-07-30T22:10:00Z"/>
                <w:rFonts w:asciiTheme="majorHAnsi" w:eastAsiaTheme="minorHAnsi" w:hAnsiTheme="majorHAnsi" w:cstheme="majorHAnsi"/>
                <w:i/>
                <w:color w:val="auto"/>
                <w:szCs w:val="20"/>
              </w:rPr>
            </w:pPr>
            <w:ins w:id="97" w:author="analystedonnees.arc" w:date="2019-07-30T22:10:00Z">
              <w:r w:rsidRPr="00FD1288">
                <w:rPr>
                  <w:rFonts w:asciiTheme="majorHAnsi" w:eastAsiaTheme="minorHAnsi" w:hAnsiTheme="majorHAnsi" w:cstheme="majorHAnsi"/>
                  <w:i/>
                  <w:color w:val="auto"/>
                  <w:szCs w:val="20"/>
                </w:rPr>
                <w:t>Supports donor reports</w:t>
              </w:r>
            </w:ins>
          </w:p>
        </w:tc>
        <w:tc>
          <w:tcPr>
            <w:tcW w:w="4706" w:type="dxa"/>
          </w:tcPr>
          <w:p w:rsidR="00FD1288" w:rsidRPr="00FD1288" w:rsidRDefault="00FD1288" w:rsidP="00F0194B">
            <w:pPr>
              <w:autoSpaceDE w:val="0"/>
              <w:autoSpaceDN w:val="0"/>
              <w:adjustRightInd w:val="0"/>
              <w:spacing w:after="0" w:line="240" w:lineRule="auto"/>
              <w:ind w:left="0" w:firstLine="0"/>
              <w:rPr>
                <w:ins w:id="98" w:author="analystedonnees.arc" w:date="2019-07-30T22:10:00Z"/>
                <w:rFonts w:asciiTheme="majorHAnsi" w:eastAsiaTheme="minorHAnsi" w:hAnsiTheme="majorHAnsi" w:cstheme="majorHAnsi"/>
                <w:i/>
                <w:color w:val="auto"/>
                <w:szCs w:val="20"/>
              </w:rPr>
            </w:pPr>
            <w:ins w:id="99" w:author="analystedonnees.arc" w:date="2019-07-30T22:10:00Z">
              <w:r w:rsidRPr="00FD1288">
                <w:rPr>
                  <w:rFonts w:asciiTheme="majorHAnsi" w:eastAsiaTheme="minorHAnsi" w:hAnsiTheme="majorHAnsi" w:cstheme="majorHAnsi"/>
                  <w:i/>
                  <w:color w:val="auto"/>
                  <w:szCs w:val="20"/>
                </w:rPr>
                <w:t>Offers recommendations for improvement</w:t>
              </w:r>
            </w:ins>
          </w:p>
        </w:tc>
      </w:tr>
    </w:tbl>
    <w:p w:rsidR="006209A5" w:rsidRPr="00F0194B" w:rsidRDefault="006209A5" w:rsidP="00F0194B">
      <w:pPr>
        <w:autoSpaceDE w:val="0"/>
        <w:autoSpaceDN w:val="0"/>
        <w:adjustRightInd w:val="0"/>
        <w:spacing w:after="0" w:line="240" w:lineRule="auto"/>
        <w:ind w:left="0" w:firstLine="0"/>
        <w:rPr>
          <w:rFonts w:asciiTheme="majorHAnsi" w:eastAsiaTheme="minorHAnsi" w:hAnsiTheme="majorHAnsi" w:cstheme="majorHAnsi"/>
          <w:i/>
          <w:color w:val="auto"/>
          <w:szCs w:val="20"/>
        </w:rPr>
      </w:pPr>
    </w:p>
    <w:p w:rsidR="00FD1288" w:rsidRPr="00FD1288" w:rsidRDefault="00E522BC" w:rsidP="00FD1288">
      <w:pPr>
        <w:autoSpaceDE w:val="0"/>
        <w:autoSpaceDN w:val="0"/>
        <w:adjustRightInd w:val="0"/>
        <w:spacing w:after="0" w:line="240" w:lineRule="auto"/>
        <w:ind w:left="0" w:firstLine="0"/>
        <w:rPr>
          <w:ins w:id="100" w:author="analystedonnees.arc" w:date="2019-07-30T22:04:00Z"/>
          <w:rFonts w:asciiTheme="majorHAnsi" w:eastAsiaTheme="minorHAnsi" w:hAnsiTheme="majorHAnsi" w:cstheme="majorHAnsi"/>
          <w:i/>
          <w:color w:val="auto"/>
          <w:szCs w:val="20"/>
        </w:rPr>
      </w:pPr>
      <w:ins w:id="101" w:author="analystedonnees.arc" w:date="2019-07-30T22:13:00Z">
        <w:r>
          <w:rPr>
            <w:rFonts w:asciiTheme="majorHAnsi" w:eastAsiaTheme="minorHAnsi" w:hAnsiTheme="majorHAnsi" w:cstheme="majorHAnsi"/>
            <w:i/>
            <w:color w:val="auto"/>
            <w:szCs w:val="20"/>
          </w:rPr>
          <w:t>To conclude, I would say that</w:t>
        </w:r>
      </w:ins>
      <w:ins w:id="102" w:author="analystedonnees.arc" w:date="2019-07-30T22:11:00Z">
        <w:r w:rsidR="00FD1288" w:rsidRPr="00FD1288">
          <w:rPr>
            <w:rFonts w:asciiTheme="majorHAnsi" w:eastAsiaTheme="minorHAnsi" w:hAnsiTheme="majorHAnsi" w:cstheme="majorHAnsi"/>
            <w:i/>
            <w:color w:val="auto"/>
            <w:szCs w:val="20"/>
          </w:rPr>
          <w:t xml:space="preserve"> monitoring is an integral part of the evaluation. Indeed, during an evaluation, the information collected through the </w:t>
        </w:r>
      </w:ins>
      <w:ins w:id="103" w:author="analystedonnees.arc" w:date="2019-07-30T22:13:00Z">
        <w:r>
          <w:rPr>
            <w:rFonts w:asciiTheme="majorHAnsi" w:eastAsiaTheme="minorHAnsi" w:hAnsiTheme="majorHAnsi" w:cstheme="majorHAnsi"/>
            <w:i/>
            <w:color w:val="auto"/>
            <w:szCs w:val="20"/>
          </w:rPr>
          <w:t>monitoring</w:t>
        </w:r>
      </w:ins>
      <w:ins w:id="104" w:author="analystedonnees.arc" w:date="2019-07-30T22:11:00Z">
        <w:r w:rsidR="00FD1288" w:rsidRPr="00FD1288">
          <w:rPr>
            <w:rFonts w:asciiTheme="majorHAnsi" w:eastAsiaTheme="minorHAnsi" w:hAnsiTheme="majorHAnsi" w:cstheme="majorHAnsi"/>
            <w:i/>
            <w:color w:val="auto"/>
            <w:szCs w:val="20"/>
          </w:rPr>
          <w:t xml:space="preserve"> is used to understand how a program initiated a change.</w:t>
        </w:r>
      </w:ins>
      <w:ins w:id="105" w:author="analystedonnees.arc" w:date="2019-07-30T22:13:00Z">
        <w:r>
          <w:rPr>
            <w:rFonts w:asciiTheme="majorHAnsi" w:eastAsiaTheme="minorHAnsi" w:hAnsiTheme="majorHAnsi" w:cstheme="majorHAnsi"/>
            <w:i/>
            <w:color w:val="auto"/>
            <w:szCs w:val="20"/>
          </w:rPr>
          <w:t xml:space="preserve"> </w:t>
        </w:r>
      </w:ins>
      <w:ins w:id="106" w:author="analystedonnees.arc" w:date="2019-07-30T22:16:00Z">
        <w:r>
          <w:rPr>
            <w:rFonts w:asciiTheme="majorHAnsi" w:eastAsiaTheme="minorHAnsi" w:hAnsiTheme="majorHAnsi" w:cstheme="majorHAnsi"/>
            <w:i/>
            <w:color w:val="auto"/>
            <w:szCs w:val="20"/>
          </w:rPr>
          <w:t>So</w:t>
        </w:r>
      </w:ins>
      <w:ins w:id="107" w:author="analystedonnees.arc" w:date="2019-07-30T22:14:00Z">
        <w:r>
          <w:rPr>
            <w:rFonts w:asciiTheme="majorHAnsi" w:eastAsiaTheme="minorHAnsi" w:hAnsiTheme="majorHAnsi" w:cstheme="majorHAnsi"/>
            <w:i/>
            <w:color w:val="auto"/>
            <w:szCs w:val="20"/>
          </w:rPr>
          <w:t xml:space="preserve">, </w:t>
        </w:r>
      </w:ins>
      <w:ins w:id="108" w:author="analystedonnees.arc" w:date="2019-07-30T22:17:00Z">
        <w:r>
          <w:rPr>
            <w:rFonts w:asciiTheme="majorHAnsi" w:eastAsiaTheme="minorHAnsi" w:hAnsiTheme="majorHAnsi" w:cstheme="majorHAnsi"/>
            <w:i/>
            <w:color w:val="auto"/>
            <w:szCs w:val="20"/>
          </w:rPr>
          <w:t xml:space="preserve">an </w:t>
        </w:r>
      </w:ins>
      <w:ins w:id="109" w:author="analystedonnees.arc" w:date="2019-07-30T22:14:00Z">
        <w:r w:rsidRPr="00E522BC">
          <w:rPr>
            <w:rFonts w:asciiTheme="majorHAnsi" w:eastAsiaTheme="minorHAnsi" w:hAnsiTheme="majorHAnsi" w:cstheme="majorHAnsi"/>
            <w:i/>
            <w:color w:val="auto"/>
            <w:szCs w:val="20"/>
          </w:rPr>
          <w:t xml:space="preserve">evaluation process is the analysis or interpretation of data collected in </w:t>
        </w:r>
        <w:r w:rsidRPr="00E522BC">
          <w:rPr>
            <w:rFonts w:asciiTheme="majorHAnsi" w:eastAsiaTheme="minorHAnsi" w:hAnsiTheme="majorHAnsi" w:cstheme="majorHAnsi"/>
            <w:i/>
            <w:color w:val="auto"/>
            <w:szCs w:val="20"/>
          </w:rPr>
          <w:lastRenderedPageBreak/>
          <w:t xml:space="preserve">order to thoroughly examine the relationships between </w:t>
        </w:r>
      </w:ins>
      <w:ins w:id="110" w:author="analystedonnees.arc" w:date="2019-07-30T22:16:00Z">
        <w:r>
          <w:rPr>
            <w:rFonts w:asciiTheme="majorHAnsi" w:eastAsiaTheme="minorHAnsi" w:hAnsiTheme="majorHAnsi" w:cstheme="majorHAnsi"/>
            <w:i/>
            <w:color w:val="auto"/>
            <w:szCs w:val="20"/>
          </w:rPr>
          <w:t>outputs</w:t>
        </w:r>
      </w:ins>
      <w:ins w:id="111" w:author="analystedonnees.arc" w:date="2019-07-30T22:14:00Z">
        <w:r w:rsidRPr="00E522BC">
          <w:rPr>
            <w:rFonts w:asciiTheme="majorHAnsi" w:eastAsiaTheme="minorHAnsi" w:hAnsiTheme="majorHAnsi" w:cstheme="majorHAnsi"/>
            <w:i/>
            <w:color w:val="auto"/>
            <w:szCs w:val="20"/>
          </w:rPr>
          <w:t xml:space="preserve">, </w:t>
        </w:r>
      </w:ins>
      <w:ins w:id="112" w:author="analystedonnees.arc" w:date="2019-07-30T22:17:00Z">
        <w:r>
          <w:rPr>
            <w:rFonts w:asciiTheme="majorHAnsi" w:eastAsiaTheme="minorHAnsi" w:hAnsiTheme="majorHAnsi" w:cstheme="majorHAnsi"/>
            <w:i/>
            <w:color w:val="auto"/>
            <w:szCs w:val="20"/>
          </w:rPr>
          <w:t>outcomes</w:t>
        </w:r>
      </w:ins>
      <w:ins w:id="113" w:author="analystedonnees.arc" w:date="2019-07-30T22:14:00Z">
        <w:r w:rsidRPr="00E522BC">
          <w:rPr>
            <w:rFonts w:asciiTheme="majorHAnsi" w:eastAsiaTheme="minorHAnsi" w:hAnsiTheme="majorHAnsi" w:cstheme="majorHAnsi"/>
            <w:i/>
            <w:color w:val="auto"/>
            <w:szCs w:val="20"/>
          </w:rPr>
          <w:t xml:space="preserve"> and the overall impact of </w:t>
        </w:r>
      </w:ins>
      <w:ins w:id="114" w:author="analystedonnees.arc" w:date="2019-07-30T22:17:00Z">
        <w:r>
          <w:rPr>
            <w:rFonts w:asciiTheme="majorHAnsi" w:eastAsiaTheme="minorHAnsi" w:hAnsiTheme="majorHAnsi" w:cstheme="majorHAnsi"/>
            <w:i/>
            <w:color w:val="auto"/>
            <w:szCs w:val="20"/>
          </w:rPr>
          <w:t>a project or</w:t>
        </w:r>
      </w:ins>
      <w:ins w:id="115" w:author="analystedonnees.arc" w:date="2019-07-30T22:14:00Z">
        <w:r w:rsidRPr="00E522BC">
          <w:rPr>
            <w:rFonts w:asciiTheme="majorHAnsi" w:eastAsiaTheme="minorHAnsi" w:hAnsiTheme="majorHAnsi" w:cstheme="majorHAnsi"/>
            <w:i/>
            <w:color w:val="auto"/>
            <w:szCs w:val="20"/>
          </w:rPr>
          <w:t xml:space="preserve"> program.</w:t>
        </w:r>
        <w:r>
          <w:rPr>
            <w:rFonts w:asciiTheme="majorHAnsi" w:eastAsiaTheme="minorHAnsi" w:hAnsiTheme="majorHAnsi" w:cstheme="majorHAnsi"/>
            <w:i/>
            <w:color w:val="auto"/>
            <w:szCs w:val="20"/>
          </w:rPr>
          <w:t xml:space="preserve"> </w:t>
        </w:r>
      </w:ins>
    </w:p>
    <w:p w:rsidR="006209A5" w:rsidRPr="00F0194B" w:rsidDel="00FD1288" w:rsidRDefault="006209A5" w:rsidP="00FD1288">
      <w:pPr>
        <w:autoSpaceDE w:val="0"/>
        <w:autoSpaceDN w:val="0"/>
        <w:adjustRightInd w:val="0"/>
        <w:spacing w:after="0" w:line="240" w:lineRule="auto"/>
        <w:ind w:left="0" w:firstLine="0"/>
        <w:rPr>
          <w:del w:id="116" w:author="analystedonnees.arc" w:date="2019-07-30T22:04:00Z"/>
          <w:rFonts w:asciiTheme="majorHAnsi" w:eastAsiaTheme="minorHAnsi" w:hAnsiTheme="majorHAnsi" w:cstheme="majorHAnsi"/>
          <w:i/>
          <w:color w:val="auto"/>
          <w:szCs w:val="20"/>
        </w:rPr>
      </w:pPr>
      <w:del w:id="117" w:author="analystedonnees.arc" w:date="2019-07-30T22:04:00Z">
        <w:r w:rsidRPr="00F0194B" w:rsidDel="00FD1288">
          <w:rPr>
            <w:rFonts w:asciiTheme="majorHAnsi" w:eastAsiaTheme="minorHAnsi" w:hAnsiTheme="majorHAnsi" w:cstheme="majorHAnsi"/>
            <w:i/>
            <w:color w:val="auto"/>
            <w:szCs w:val="20"/>
          </w:rPr>
          <w:delText>Clarifie les objectifs du programme, les résultats et les cibles</w:delText>
        </w:r>
      </w:del>
    </w:p>
    <w:p w:rsidR="006209A5" w:rsidRPr="00F0194B" w:rsidDel="00FD1288" w:rsidRDefault="006209A5" w:rsidP="00F0194B">
      <w:pPr>
        <w:autoSpaceDE w:val="0"/>
        <w:autoSpaceDN w:val="0"/>
        <w:adjustRightInd w:val="0"/>
        <w:spacing w:after="0" w:line="240" w:lineRule="auto"/>
        <w:ind w:left="0" w:firstLine="0"/>
        <w:rPr>
          <w:del w:id="118" w:author="analystedonnees.arc" w:date="2019-07-30T22:04:00Z"/>
          <w:rFonts w:asciiTheme="majorHAnsi" w:eastAsiaTheme="minorHAnsi" w:hAnsiTheme="majorHAnsi" w:cstheme="majorHAnsi"/>
          <w:i/>
          <w:color w:val="auto"/>
          <w:szCs w:val="20"/>
        </w:rPr>
      </w:pPr>
    </w:p>
    <w:p w:rsidR="006209A5" w:rsidRPr="00F0194B" w:rsidDel="00FD1288" w:rsidRDefault="006209A5" w:rsidP="00F0194B">
      <w:pPr>
        <w:autoSpaceDE w:val="0"/>
        <w:autoSpaceDN w:val="0"/>
        <w:adjustRightInd w:val="0"/>
        <w:spacing w:after="0" w:line="240" w:lineRule="auto"/>
        <w:ind w:left="0" w:firstLine="0"/>
        <w:rPr>
          <w:del w:id="119" w:author="analystedonnees.arc" w:date="2019-07-30T22:04:00Z"/>
          <w:rFonts w:asciiTheme="majorHAnsi" w:eastAsiaTheme="minorHAnsi" w:hAnsiTheme="majorHAnsi" w:cstheme="majorHAnsi"/>
          <w:i/>
          <w:color w:val="auto"/>
          <w:szCs w:val="20"/>
        </w:rPr>
      </w:pPr>
      <w:del w:id="120" w:author="analystedonnees.arc" w:date="2019-07-30T22:04:00Z">
        <w:r w:rsidRPr="00F0194B" w:rsidDel="00FD1288">
          <w:rPr>
            <w:rFonts w:asciiTheme="majorHAnsi" w:eastAsiaTheme="minorHAnsi" w:hAnsiTheme="majorHAnsi" w:cstheme="majorHAnsi"/>
            <w:i/>
            <w:color w:val="auto"/>
            <w:szCs w:val="20"/>
          </w:rPr>
          <w:delText>Analyse pourquoi les résultats escomptés ont été (ou n’ont pas été) atteints</w:delText>
        </w:r>
      </w:del>
    </w:p>
    <w:p w:rsidR="006209A5" w:rsidRPr="00F0194B" w:rsidDel="00FD1288" w:rsidRDefault="006209A5" w:rsidP="00F0194B">
      <w:pPr>
        <w:autoSpaceDE w:val="0"/>
        <w:autoSpaceDN w:val="0"/>
        <w:adjustRightInd w:val="0"/>
        <w:spacing w:after="0" w:line="240" w:lineRule="auto"/>
        <w:ind w:left="0" w:firstLine="0"/>
        <w:rPr>
          <w:del w:id="121" w:author="analystedonnees.arc" w:date="2019-07-30T22:04:00Z"/>
          <w:rFonts w:asciiTheme="majorHAnsi" w:eastAsiaTheme="minorHAnsi" w:hAnsiTheme="majorHAnsi" w:cstheme="majorHAnsi"/>
          <w:i/>
          <w:color w:val="auto"/>
          <w:szCs w:val="20"/>
        </w:rPr>
      </w:pPr>
    </w:p>
    <w:p w:rsidR="006209A5" w:rsidRPr="00F0194B" w:rsidDel="00FD1288" w:rsidRDefault="006209A5" w:rsidP="00F0194B">
      <w:pPr>
        <w:autoSpaceDE w:val="0"/>
        <w:autoSpaceDN w:val="0"/>
        <w:adjustRightInd w:val="0"/>
        <w:spacing w:after="0" w:line="240" w:lineRule="auto"/>
        <w:ind w:left="0" w:firstLine="0"/>
        <w:rPr>
          <w:del w:id="122" w:author="analystedonnees.arc" w:date="2019-07-30T22:04:00Z"/>
          <w:rFonts w:asciiTheme="majorHAnsi" w:eastAsiaTheme="minorHAnsi" w:hAnsiTheme="majorHAnsi" w:cstheme="majorHAnsi"/>
          <w:i/>
          <w:color w:val="auto"/>
          <w:szCs w:val="20"/>
        </w:rPr>
      </w:pPr>
      <w:del w:id="123" w:author="analystedonnees.arc" w:date="2019-07-30T22:04:00Z">
        <w:r w:rsidRPr="00F0194B" w:rsidDel="00FD1288">
          <w:rPr>
            <w:rFonts w:asciiTheme="majorHAnsi" w:eastAsiaTheme="minorHAnsi" w:hAnsiTheme="majorHAnsi" w:cstheme="majorHAnsi"/>
            <w:i/>
            <w:color w:val="auto"/>
            <w:szCs w:val="20"/>
          </w:rPr>
          <w:delText>Relie les activités et leurs ressources aux objectifs</w:delText>
        </w:r>
      </w:del>
    </w:p>
    <w:p w:rsidR="006209A5" w:rsidRPr="00F0194B" w:rsidDel="00FD1288" w:rsidRDefault="006209A5" w:rsidP="00F0194B">
      <w:pPr>
        <w:autoSpaceDE w:val="0"/>
        <w:autoSpaceDN w:val="0"/>
        <w:adjustRightInd w:val="0"/>
        <w:spacing w:after="0" w:line="240" w:lineRule="auto"/>
        <w:ind w:left="0" w:firstLine="0"/>
        <w:rPr>
          <w:del w:id="124" w:author="analystedonnees.arc" w:date="2019-07-30T22:04:00Z"/>
          <w:rFonts w:asciiTheme="majorHAnsi" w:eastAsiaTheme="minorHAnsi" w:hAnsiTheme="majorHAnsi" w:cstheme="majorHAnsi"/>
          <w:i/>
          <w:color w:val="auto"/>
          <w:szCs w:val="20"/>
        </w:rPr>
      </w:pPr>
      <w:del w:id="125" w:author="analystedonnees.arc" w:date="2019-07-30T22:04:00Z">
        <w:r w:rsidRPr="00F0194B" w:rsidDel="00FD1288">
          <w:rPr>
            <w:rFonts w:asciiTheme="majorHAnsi" w:eastAsiaTheme="minorHAnsi" w:hAnsiTheme="majorHAnsi" w:cstheme="majorHAnsi"/>
            <w:i/>
            <w:color w:val="auto"/>
            <w:szCs w:val="20"/>
          </w:rPr>
          <w:delText>Évalue les contributions causales spécifiques des activités</w:delText>
        </w:r>
      </w:del>
    </w:p>
    <w:p w:rsidR="006209A5" w:rsidRPr="00F0194B" w:rsidDel="00FD1288" w:rsidRDefault="006209A5" w:rsidP="00F0194B">
      <w:pPr>
        <w:autoSpaceDE w:val="0"/>
        <w:autoSpaceDN w:val="0"/>
        <w:adjustRightInd w:val="0"/>
        <w:spacing w:after="0" w:line="240" w:lineRule="auto"/>
        <w:ind w:left="0" w:firstLine="0"/>
        <w:rPr>
          <w:del w:id="126" w:author="analystedonnees.arc" w:date="2019-07-30T22:04:00Z"/>
          <w:rFonts w:asciiTheme="majorHAnsi" w:eastAsiaTheme="minorHAnsi" w:hAnsiTheme="majorHAnsi" w:cstheme="majorHAnsi"/>
          <w:i/>
          <w:color w:val="auto"/>
          <w:szCs w:val="20"/>
        </w:rPr>
      </w:pPr>
      <w:del w:id="127" w:author="analystedonnees.arc" w:date="2019-07-30T22:04:00Z">
        <w:r w:rsidRPr="00F0194B" w:rsidDel="00FD1288">
          <w:rPr>
            <w:rFonts w:asciiTheme="majorHAnsi" w:eastAsiaTheme="minorHAnsi" w:hAnsiTheme="majorHAnsi" w:cstheme="majorHAnsi"/>
            <w:i/>
            <w:color w:val="auto"/>
            <w:szCs w:val="20"/>
          </w:rPr>
          <w:delText>Transforme les objectifs et les résultats en indicateurs de performance et définit des cibles</w:delText>
        </w:r>
      </w:del>
    </w:p>
    <w:p w:rsidR="006209A5" w:rsidRPr="00F0194B" w:rsidDel="00FD1288" w:rsidRDefault="006209A5" w:rsidP="00F0194B">
      <w:pPr>
        <w:autoSpaceDE w:val="0"/>
        <w:autoSpaceDN w:val="0"/>
        <w:adjustRightInd w:val="0"/>
        <w:spacing w:after="0" w:line="240" w:lineRule="auto"/>
        <w:ind w:left="0" w:firstLine="0"/>
        <w:rPr>
          <w:del w:id="128" w:author="analystedonnees.arc" w:date="2019-07-30T22:04:00Z"/>
          <w:rFonts w:asciiTheme="majorHAnsi" w:eastAsiaTheme="minorHAnsi" w:hAnsiTheme="majorHAnsi" w:cstheme="majorHAnsi"/>
          <w:i/>
          <w:color w:val="auto"/>
          <w:szCs w:val="20"/>
        </w:rPr>
      </w:pPr>
    </w:p>
    <w:p w:rsidR="006209A5" w:rsidRPr="00F0194B" w:rsidDel="00FD1288" w:rsidRDefault="006209A5" w:rsidP="00F0194B">
      <w:pPr>
        <w:autoSpaceDE w:val="0"/>
        <w:autoSpaceDN w:val="0"/>
        <w:adjustRightInd w:val="0"/>
        <w:spacing w:after="0" w:line="240" w:lineRule="auto"/>
        <w:ind w:left="0" w:firstLine="0"/>
        <w:rPr>
          <w:del w:id="129" w:author="analystedonnees.arc" w:date="2019-07-30T22:04:00Z"/>
          <w:rFonts w:asciiTheme="majorHAnsi" w:eastAsiaTheme="minorHAnsi" w:hAnsiTheme="majorHAnsi" w:cstheme="majorHAnsi"/>
          <w:i/>
          <w:color w:val="auto"/>
          <w:szCs w:val="20"/>
        </w:rPr>
      </w:pPr>
      <w:del w:id="130" w:author="analystedonnees.arc" w:date="2019-07-30T22:04:00Z">
        <w:r w:rsidRPr="00F0194B" w:rsidDel="00FD1288">
          <w:rPr>
            <w:rFonts w:asciiTheme="majorHAnsi" w:eastAsiaTheme="minorHAnsi" w:hAnsiTheme="majorHAnsi" w:cstheme="majorHAnsi"/>
            <w:i/>
            <w:color w:val="auto"/>
            <w:szCs w:val="20"/>
          </w:rPr>
          <w:delText>Examine le processus de mise en œuvre</w:delText>
        </w:r>
      </w:del>
    </w:p>
    <w:p w:rsidR="006209A5" w:rsidRPr="00F0194B" w:rsidDel="00FD1288" w:rsidRDefault="006209A5" w:rsidP="00F0194B">
      <w:pPr>
        <w:autoSpaceDE w:val="0"/>
        <w:autoSpaceDN w:val="0"/>
        <w:adjustRightInd w:val="0"/>
        <w:spacing w:after="0" w:line="240" w:lineRule="auto"/>
        <w:ind w:left="0" w:firstLine="0"/>
        <w:rPr>
          <w:del w:id="131" w:author="analystedonnees.arc" w:date="2019-07-30T22:04:00Z"/>
          <w:rFonts w:asciiTheme="majorHAnsi" w:eastAsiaTheme="minorHAnsi" w:hAnsiTheme="majorHAnsi" w:cstheme="majorHAnsi"/>
          <w:i/>
          <w:color w:val="auto"/>
          <w:szCs w:val="20"/>
        </w:rPr>
      </w:pPr>
      <w:del w:id="132" w:author="analystedonnees.arc" w:date="2019-07-30T22:04:00Z">
        <w:r w:rsidRPr="00F0194B" w:rsidDel="00FD1288">
          <w:rPr>
            <w:rFonts w:asciiTheme="majorHAnsi" w:eastAsiaTheme="minorHAnsi" w:hAnsiTheme="majorHAnsi" w:cstheme="majorHAnsi"/>
            <w:i/>
            <w:color w:val="auto"/>
            <w:szCs w:val="20"/>
          </w:rPr>
          <w:delText>Collecte régulièrement des données sur les indicateurs</w:delText>
        </w:r>
      </w:del>
    </w:p>
    <w:p w:rsidR="006209A5" w:rsidRPr="00F0194B" w:rsidDel="00FD1288" w:rsidRDefault="006209A5" w:rsidP="00F0194B">
      <w:pPr>
        <w:autoSpaceDE w:val="0"/>
        <w:autoSpaceDN w:val="0"/>
        <w:adjustRightInd w:val="0"/>
        <w:spacing w:after="0" w:line="240" w:lineRule="auto"/>
        <w:ind w:left="0" w:firstLine="0"/>
        <w:rPr>
          <w:del w:id="133" w:author="analystedonnees.arc" w:date="2019-07-30T22:04:00Z"/>
          <w:rFonts w:asciiTheme="majorHAnsi" w:eastAsiaTheme="minorHAnsi" w:hAnsiTheme="majorHAnsi" w:cstheme="majorHAnsi"/>
          <w:i/>
          <w:color w:val="auto"/>
          <w:szCs w:val="20"/>
        </w:rPr>
      </w:pPr>
      <w:del w:id="134" w:author="analystedonnees.arc" w:date="2019-07-30T22:04:00Z">
        <w:r w:rsidRPr="00F0194B" w:rsidDel="00FD1288">
          <w:rPr>
            <w:rFonts w:asciiTheme="majorHAnsi" w:eastAsiaTheme="minorHAnsi" w:hAnsiTheme="majorHAnsi" w:cstheme="majorHAnsi"/>
            <w:i/>
            <w:color w:val="auto"/>
            <w:szCs w:val="20"/>
          </w:rPr>
          <w:delText>Explique les résultats imprévus</w:delText>
        </w:r>
      </w:del>
    </w:p>
    <w:p w:rsidR="006209A5" w:rsidRPr="00F0194B" w:rsidDel="00FD1288" w:rsidRDefault="006209A5" w:rsidP="00F0194B">
      <w:pPr>
        <w:autoSpaceDE w:val="0"/>
        <w:autoSpaceDN w:val="0"/>
        <w:adjustRightInd w:val="0"/>
        <w:spacing w:after="0" w:line="240" w:lineRule="auto"/>
        <w:ind w:left="0" w:firstLine="0"/>
        <w:rPr>
          <w:del w:id="135" w:author="analystedonnees.arc" w:date="2019-07-30T22:04:00Z"/>
          <w:rFonts w:asciiTheme="majorHAnsi" w:eastAsiaTheme="minorHAnsi" w:hAnsiTheme="majorHAnsi" w:cstheme="majorHAnsi"/>
          <w:i/>
          <w:color w:val="auto"/>
          <w:szCs w:val="20"/>
        </w:rPr>
      </w:pPr>
      <w:del w:id="136" w:author="analystedonnees.arc" w:date="2019-07-30T22:04:00Z">
        <w:r w:rsidRPr="00F0194B" w:rsidDel="00FD1288">
          <w:rPr>
            <w:rFonts w:asciiTheme="majorHAnsi" w:eastAsiaTheme="minorHAnsi" w:hAnsiTheme="majorHAnsi" w:cstheme="majorHAnsi"/>
            <w:i/>
            <w:color w:val="auto"/>
            <w:szCs w:val="20"/>
          </w:rPr>
          <w:delText>Compare les résultats réels avec les objectifs Fournit des leçons apprises</w:delText>
        </w:r>
      </w:del>
    </w:p>
    <w:p w:rsidR="006209A5" w:rsidRPr="00F0194B" w:rsidDel="00FD1288" w:rsidRDefault="006209A5" w:rsidP="00F0194B">
      <w:pPr>
        <w:autoSpaceDE w:val="0"/>
        <w:autoSpaceDN w:val="0"/>
        <w:adjustRightInd w:val="0"/>
        <w:spacing w:after="0" w:line="240" w:lineRule="auto"/>
        <w:ind w:left="0" w:firstLine="0"/>
        <w:rPr>
          <w:del w:id="137" w:author="analystedonnees.arc" w:date="2019-07-30T22:04:00Z"/>
          <w:rFonts w:asciiTheme="majorHAnsi" w:eastAsiaTheme="minorHAnsi" w:hAnsiTheme="majorHAnsi" w:cstheme="majorHAnsi"/>
          <w:i/>
          <w:color w:val="auto"/>
          <w:szCs w:val="20"/>
        </w:rPr>
      </w:pPr>
      <w:del w:id="138" w:author="analystedonnees.arc" w:date="2019-07-30T22:04:00Z">
        <w:r w:rsidRPr="00F0194B" w:rsidDel="00FD1288">
          <w:rPr>
            <w:rFonts w:asciiTheme="majorHAnsi" w:eastAsiaTheme="minorHAnsi" w:hAnsiTheme="majorHAnsi" w:cstheme="majorHAnsi"/>
            <w:i/>
            <w:color w:val="auto"/>
            <w:szCs w:val="20"/>
          </w:rPr>
          <w:delText>Signale un problème aux gestionnaires et les avertit si un problème survient</w:delText>
        </w:r>
      </w:del>
    </w:p>
    <w:p w:rsidR="006209A5" w:rsidRPr="00F0194B" w:rsidDel="00FD1288" w:rsidRDefault="006209A5" w:rsidP="00F0194B">
      <w:pPr>
        <w:autoSpaceDE w:val="0"/>
        <w:autoSpaceDN w:val="0"/>
        <w:adjustRightInd w:val="0"/>
        <w:spacing w:after="0" w:line="240" w:lineRule="auto"/>
        <w:ind w:left="0" w:firstLine="0"/>
        <w:rPr>
          <w:del w:id="139" w:author="analystedonnees.arc" w:date="2019-07-30T22:04:00Z"/>
          <w:rFonts w:asciiTheme="majorHAnsi" w:eastAsiaTheme="minorHAnsi" w:hAnsiTheme="majorHAnsi" w:cstheme="majorHAnsi"/>
          <w:i/>
          <w:color w:val="auto"/>
          <w:szCs w:val="20"/>
        </w:rPr>
      </w:pPr>
      <w:del w:id="140" w:author="analystedonnees.arc" w:date="2019-07-30T22:04:00Z">
        <w:r w:rsidRPr="00F0194B" w:rsidDel="00FD1288">
          <w:rPr>
            <w:rFonts w:asciiTheme="majorHAnsi" w:eastAsiaTheme="minorHAnsi" w:hAnsiTheme="majorHAnsi" w:cstheme="majorHAnsi"/>
            <w:i/>
            <w:color w:val="auto"/>
            <w:szCs w:val="20"/>
          </w:rPr>
          <w:delText>Met en lumière les résultats du programme par rapport à ce qui les a causés</w:delText>
        </w:r>
      </w:del>
    </w:p>
    <w:p w:rsidR="006209A5" w:rsidRPr="00FD1288" w:rsidDel="00FD1288" w:rsidRDefault="006209A5" w:rsidP="00F0194B">
      <w:pPr>
        <w:autoSpaceDE w:val="0"/>
        <w:autoSpaceDN w:val="0"/>
        <w:adjustRightInd w:val="0"/>
        <w:spacing w:after="0" w:line="240" w:lineRule="auto"/>
        <w:ind w:left="0" w:firstLine="0"/>
        <w:rPr>
          <w:del w:id="141" w:author="analystedonnees.arc" w:date="2019-07-30T22:04:00Z"/>
          <w:rFonts w:ascii="Times New Roman" w:hAnsi="Times New Roman" w:cs="Times New Roman"/>
          <w:b/>
          <w:szCs w:val="24"/>
          <w:rPrChange w:id="142" w:author="analystedonnees.arc" w:date="2019-07-30T22:11:00Z">
            <w:rPr>
              <w:del w:id="143" w:author="analystedonnees.arc" w:date="2019-07-30T22:04:00Z"/>
              <w:rFonts w:ascii="Times New Roman" w:hAnsi="Times New Roman" w:cs="Times New Roman"/>
              <w:b/>
              <w:szCs w:val="24"/>
              <w:lang w:val="fr-FR"/>
            </w:rPr>
          </w:rPrChange>
        </w:rPr>
      </w:pPr>
      <w:del w:id="144" w:author="analystedonnees.arc" w:date="2019-07-30T22:04:00Z">
        <w:r w:rsidRPr="00F0194B" w:rsidDel="00FD1288">
          <w:rPr>
            <w:rFonts w:asciiTheme="majorHAnsi" w:eastAsiaTheme="minorHAnsi" w:hAnsiTheme="majorHAnsi" w:cstheme="majorHAnsi"/>
            <w:i/>
            <w:color w:val="auto"/>
            <w:szCs w:val="20"/>
          </w:rPr>
          <w:delText>Supporte les rapports des bailleurs Offre des recommandations pour l’amélioration</w:delText>
        </w:r>
      </w:del>
    </w:p>
    <w:p w:rsidR="006209A5" w:rsidRPr="00FD1288" w:rsidRDefault="006209A5" w:rsidP="006854E1">
      <w:pPr>
        <w:spacing w:after="0" w:line="480" w:lineRule="auto"/>
        <w:ind w:left="0" w:firstLine="0"/>
        <w:rPr>
          <w:rFonts w:ascii="Times New Roman" w:hAnsi="Times New Roman" w:cs="Times New Roman"/>
          <w:szCs w:val="24"/>
          <w:rPrChange w:id="145" w:author="analystedonnees.arc" w:date="2019-07-30T22:11:00Z">
            <w:rPr>
              <w:rFonts w:ascii="Times New Roman" w:hAnsi="Times New Roman" w:cs="Times New Roman"/>
              <w:szCs w:val="24"/>
              <w:lang w:val="fr-FR"/>
            </w:rPr>
          </w:rPrChange>
        </w:rPr>
      </w:pPr>
    </w:p>
    <w:p w:rsidR="00393086" w:rsidRPr="00C916BE" w:rsidRDefault="00393086" w:rsidP="00393086">
      <w:pPr>
        <w:spacing w:line="480" w:lineRule="auto"/>
        <w:ind w:left="-5" w:right="1"/>
        <w:rPr>
          <w:rFonts w:ascii="Times New Roman" w:hAnsi="Times New Roman" w:cs="Times New Roman"/>
          <w:szCs w:val="24"/>
        </w:rPr>
      </w:pPr>
      <w:r w:rsidRPr="00C916BE">
        <w:rPr>
          <w:rFonts w:ascii="Times New Roman" w:hAnsi="Times New Roman" w:cs="Times New Roman"/>
          <w:b/>
          <w:szCs w:val="24"/>
        </w:rPr>
        <w:t>Q3:</w:t>
      </w:r>
      <w:r w:rsidRPr="00C916BE">
        <w:rPr>
          <w:rFonts w:ascii="Times New Roman" w:hAnsi="Times New Roman" w:cs="Times New Roman"/>
          <w:szCs w:val="24"/>
        </w:rPr>
        <w:t xml:space="preserve"> Describe the difference between formative and summative evaluation process and explain the time of each process in the life of a project.10mrks) </w:t>
      </w:r>
    </w:p>
    <w:p w:rsidR="002A2347" w:rsidRPr="00DE459B" w:rsidRDefault="00B014EC">
      <w:pPr>
        <w:autoSpaceDE w:val="0"/>
        <w:autoSpaceDN w:val="0"/>
        <w:adjustRightInd w:val="0"/>
        <w:spacing w:before="240" w:after="0" w:line="240" w:lineRule="auto"/>
        <w:ind w:left="0" w:firstLine="0"/>
        <w:rPr>
          <w:ins w:id="146" w:author="analystedonnees.arc" w:date="2019-07-30T23:20:00Z"/>
          <w:rFonts w:asciiTheme="majorHAnsi" w:eastAsiaTheme="minorHAnsi" w:hAnsiTheme="majorHAnsi" w:cstheme="majorHAnsi"/>
          <w:i/>
          <w:color w:val="auto"/>
          <w:szCs w:val="20"/>
          <w:rPrChange w:id="147" w:author="analystedonnees.arc" w:date="2019-07-30T23:39:00Z">
            <w:rPr>
              <w:ins w:id="148" w:author="analystedonnees.arc" w:date="2019-07-30T23:20:00Z"/>
              <w:rFonts w:ascii="Times New Roman" w:hAnsi="Times New Roman" w:cs="Times New Roman"/>
              <w:b/>
              <w:szCs w:val="24"/>
            </w:rPr>
          </w:rPrChange>
        </w:rPr>
        <w:pPrChange w:id="149" w:author="analystedonnees.arc" w:date="2019-07-30T23:39:00Z">
          <w:pPr>
            <w:spacing w:after="0" w:line="480" w:lineRule="auto"/>
            <w:ind w:left="0" w:firstLine="0"/>
            <w:jc w:val="left"/>
          </w:pPr>
        </w:pPrChange>
      </w:pPr>
      <w:ins w:id="150" w:author="analystedonnees.arc" w:date="2019-07-30T23:15:00Z">
        <w:r w:rsidRPr="00DE459B">
          <w:rPr>
            <w:rFonts w:asciiTheme="majorHAnsi" w:eastAsiaTheme="minorHAnsi" w:hAnsiTheme="majorHAnsi" w:cstheme="majorHAnsi"/>
            <w:i/>
            <w:color w:val="auto"/>
            <w:szCs w:val="20"/>
            <w:rPrChange w:id="151" w:author="analystedonnees.arc" w:date="2019-07-30T23:39:00Z">
              <w:rPr>
                <w:rFonts w:ascii="Times New Roman" w:hAnsi="Times New Roman" w:cs="Times New Roman"/>
                <w:b/>
                <w:szCs w:val="24"/>
              </w:rPr>
            </w:rPrChange>
          </w:rPr>
          <w:t xml:space="preserve">Formative and summative evaluations can be distinguished by their main purpose but they can </w:t>
        </w:r>
      </w:ins>
      <w:ins w:id="152" w:author="analystedonnees.arc" w:date="2019-07-30T23:19:00Z">
        <w:r w:rsidRPr="00DE459B">
          <w:rPr>
            <w:rFonts w:asciiTheme="majorHAnsi" w:eastAsiaTheme="minorHAnsi" w:hAnsiTheme="majorHAnsi" w:cstheme="majorHAnsi"/>
            <w:i/>
            <w:color w:val="auto"/>
            <w:szCs w:val="20"/>
            <w:rPrChange w:id="153" w:author="analystedonnees.arc" w:date="2019-07-30T23:39:00Z">
              <w:rPr>
                <w:rFonts w:ascii="Times New Roman" w:hAnsi="Times New Roman" w:cs="Times New Roman"/>
                <w:b/>
                <w:szCs w:val="24"/>
              </w:rPr>
            </w:rPrChange>
          </w:rPr>
          <w:t xml:space="preserve">sometime </w:t>
        </w:r>
      </w:ins>
      <w:ins w:id="154" w:author="analystedonnees.arc" w:date="2019-07-30T23:15:00Z">
        <w:r w:rsidRPr="00DE459B">
          <w:rPr>
            <w:rFonts w:asciiTheme="majorHAnsi" w:eastAsiaTheme="minorHAnsi" w:hAnsiTheme="majorHAnsi" w:cstheme="majorHAnsi"/>
            <w:i/>
            <w:color w:val="auto"/>
            <w:szCs w:val="20"/>
            <w:rPrChange w:id="155" w:author="analystedonnees.arc" w:date="2019-07-30T23:39:00Z">
              <w:rPr>
                <w:rFonts w:ascii="Times New Roman" w:hAnsi="Times New Roman" w:cs="Times New Roman"/>
                <w:b/>
                <w:szCs w:val="24"/>
              </w:rPr>
            </w:rPrChange>
          </w:rPr>
          <w:t xml:space="preserve">overlap </w:t>
        </w:r>
      </w:ins>
      <w:ins w:id="156" w:author="analystedonnees.arc" w:date="2019-07-30T23:19:00Z">
        <w:r w:rsidRPr="00DE459B">
          <w:rPr>
            <w:rFonts w:asciiTheme="majorHAnsi" w:eastAsiaTheme="minorHAnsi" w:hAnsiTheme="majorHAnsi" w:cstheme="majorHAnsi"/>
            <w:i/>
            <w:color w:val="auto"/>
            <w:szCs w:val="20"/>
            <w:rPrChange w:id="157" w:author="analystedonnees.arc" w:date="2019-07-30T23:39:00Z">
              <w:rPr>
                <w:rFonts w:ascii="Times New Roman" w:hAnsi="Times New Roman" w:cs="Times New Roman"/>
                <w:b/>
                <w:szCs w:val="24"/>
              </w:rPr>
            </w:rPrChange>
          </w:rPr>
          <w:t>based on aspects that we assess.</w:t>
        </w:r>
      </w:ins>
    </w:p>
    <w:p w:rsidR="002A2347" w:rsidRPr="00DE459B" w:rsidRDefault="00B014EC">
      <w:pPr>
        <w:autoSpaceDE w:val="0"/>
        <w:autoSpaceDN w:val="0"/>
        <w:adjustRightInd w:val="0"/>
        <w:spacing w:before="240" w:after="0" w:line="240" w:lineRule="auto"/>
        <w:ind w:left="0" w:firstLine="0"/>
        <w:rPr>
          <w:ins w:id="158" w:author="analystedonnees.arc" w:date="2019-07-30T23:26:00Z"/>
          <w:rFonts w:asciiTheme="majorHAnsi" w:eastAsiaTheme="minorHAnsi" w:hAnsiTheme="majorHAnsi" w:cstheme="majorHAnsi"/>
          <w:i/>
          <w:color w:val="auto"/>
          <w:szCs w:val="20"/>
          <w:rPrChange w:id="159" w:author="analystedonnees.arc" w:date="2019-07-30T23:39:00Z">
            <w:rPr>
              <w:ins w:id="160" w:author="analystedonnees.arc" w:date="2019-07-30T23:26:00Z"/>
              <w:rFonts w:ascii="Times New Roman" w:hAnsi="Times New Roman" w:cs="Times New Roman"/>
              <w:b/>
              <w:szCs w:val="24"/>
            </w:rPr>
          </w:rPrChange>
        </w:rPr>
        <w:pPrChange w:id="161" w:author="analystedonnees.arc" w:date="2019-07-30T23:39:00Z">
          <w:pPr>
            <w:spacing w:after="0" w:line="480" w:lineRule="auto"/>
            <w:ind w:left="0" w:firstLine="0"/>
            <w:jc w:val="left"/>
          </w:pPr>
        </w:pPrChange>
      </w:pPr>
      <w:ins w:id="162" w:author="analystedonnees.arc" w:date="2019-07-30T23:14:00Z">
        <w:r w:rsidRPr="00DE459B">
          <w:rPr>
            <w:rFonts w:asciiTheme="majorHAnsi" w:eastAsiaTheme="minorHAnsi" w:hAnsiTheme="majorHAnsi" w:cstheme="majorHAnsi"/>
            <w:i/>
            <w:color w:val="auto"/>
            <w:szCs w:val="20"/>
            <w:rPrChange w:id="163" w:author="analystedonnees.arc" w:date="2019-07-30T23:39:00Z">
              <w:rPr>
                <w:rFonts w:ascii="Times New Roman" w:hAnsi="Times New Roman" w:cs="Times New Roman"/>
                <w:b/>
                <w:szCs w:val="24"/>
              </w:rPr>
            </w:rPrChange>
          </w:rPr>
          <w:t xml:space="preserve">A formative evaluation normally </w:t>
        </w:r>
      </w:ins>
      <w:ins w:id="164" w:author="analystedonnees.arc" w:date="2019-07-30T23:23:00Z">
        <w:r w:rsidRPr="00DE459B">
          <w:rPr>
            <w:rFonts w:asciiTheme="majorHAnsi" w:eastAsiaTheme="minorHAnsi" w:hAnsiTheme="majorHAnsi" w:cstheme="majorHAnsi"/>
            <w:i/>
            <w:color w:val="auto"/>
            <w:szCs w:val="20"/>
            <w:rPrChange w:id="165" w:author="analystedonnees.arc" w:date="2019-07-30T23:39:00Z">
              <w:rPr>
                <w:rFonts w:ascii="Times New Roman" w:hAnsi="Times New Roman" w:cs="Times New Roman"/>
                <w:b/>
                <w:szCs w:val="24"/>
              </w:rPr>
            </w:rPrChange>
          </w:rPr>
          <w:t>takes place</w:t>
        </w:r>
      </w:ins>
      <w:ins w:id="166" w:author="analystedonnees.arc" w:date="2019-07-30T23:14:00Z">
        <w:r w:rsidRPr="00DE459B">
          <w:rPr>
            <w:rFonts w:asciiTheme="majorHAnsi" w:eastAsiaTheme="minorHAnsi" w:hAnsiTheme="majorHAnsi" w:cstheme="majorHAnsi"/>
            <w:i/>
            <w:color w:val="auto"/>
            <w:szCs w:val="20"/>
            <w:rPrChange w:id="167" w:author="analystedonnees.arc" w:date="2019-07-30T23:39:00Z">
              <w:rPr>
                <w:rFonts w:ascii="Times New Roman" w:hAnsi="Times New Roman" w:cs="Times New Roman"/>
                <w:b/>
                <w:szCs w:val="24"/>
              </w:rPr>
            </w:rPrChange>
          </w:rPr>
          <w:t xml:space="preserve"> during project or program</w:t>
        </w:r>
      </w:ins>
      <w:ins w:id="168" w:author="analystedonnees.arc" w:date="2019-07-30T23:23:00Z">
        <w:r w:rsidRPr="00DE459B">
          <w:rPr>
            <w:rFonts w:asciiTheme="majorHAnsi" w:eastAsiaTheme="minorHAnsi" w:hAnsiTheme="majorHAnsi" w:cstheme="majorHAnsi"/>
            <w:i/>
            <w:color w:val="auto"/>
            <w:szCs w:val="20"/>
            <w:rPrChange w:id="169" w:author="analystedonnees.arc" w:date="2019-07-30T23:39:00Z">
              <w:rPr>
                <w:rFonts w:ascii="Times New Roman" w:hAnsi="Times New Roman" w:cs="Times New Roman"/>
                <w:b/>
                <w:szCs w:val="24"/>
              </w:rPr>
            </w:rPrChange>
          </w:rPr>
          <w:t xml:space="preserve"> implementation</w:t>
        </w:r>
      </w:ins>
      <w:ins w:id="170" w:author="analystedonnees.arc" w:date="2019-07-30T23:14:00Z">
        <w:r w:rsidRPr="00DE459B">
          <w:rPr>
            <w:rFonts w:asciiTheme="majorHAnsi" w:eastAsiaTheme="minorHAnsi" w:hAnsiTheme="majorHAnsi" w:cstheme="majorHAnsi"/>
            <w:i/>
            <w:color w:val="auto"/>
            <w:szCs w:val="20"/>
            <w:rPrChange w:id="171" w:author="analystedonnees.arc" w:date="2019-07-30T23:39:00Z">
              <w:rPr>
                <w:rFonts w:ascii="Times New Roman" w:hAnsi="Times New Roman" w:cs="Times New Roman"/>
                <w:b/>
                <w:szCs w:val="24"/>
              </w:rPr>
            </w:rPrChange>
          </w:rPr>
          <w:t xml:space="preserve">, often at mid-term. The purpose of a formative evaluation is to </w:t>
        </w:r>
      </w:ins>
      <w:ins w:id="172" w:author="analystedonnees.arc" w:date="2019-07-30T23:22:00Z">
        <w:r w:rsidRPr="00DE459B">
          <w:rPr>
            <w:rFonts w:asciiTheme="majorHAnsi" w:eastAsiaTheme="minorHAnsi" w:hAnsiTheme="majorHAnsi" w:cstheme="majorHAnsi"/>
            <w:i/>
            <w:color w:val="auto"/>
            <w:szCs w:val="20"/>
            <w:rPrChange w:id="173" w:author="analystedonnees.arc" w:date="2019-07-30T23:39:00Z">
              <w:rPr>
                <w:rFonts w:ascii="Times New Roman" w:hAnsi="Times New Roman" w:cs="Times New Roman"/>
                <w:b/>
                <w:szCs w:val="24"/>
              </w:rPr>
            </w:rPrChange>
          </w:rPr>
          <w:t>mold</w:t>
        </w:r>
      </w:ins>
      <w:ins w:id="174" w:author="analystedonnees.arc" w:date="2019-07-30T23:14:00Z">
        <w:r w:rsidRPr="00DE459B">
          <w:rPr>
            <w:rFonts w:asciiTheme="majorHAnsi" w:eastAsiaTheme="minorHAnsi" w:hAnsiTheme="majorHAnsi" w:cstheme="majorHAnsi"/>
            <w:i/>
            <w:color w:val="auto"/>
            <w:szCs w:val="20"/>
            <w:rPrChange w:id="175" w:author="analystedonnees.arc" w:date="2019-07-30T23:39:00Z">
              <w:rPr>
                <w:rFonts w:ascii="Times New Roman" w:hAnsi="Times New Roman" w:cs="Times New Roman"/>
                <w:b/>
                <w:szCs w:val="24"/>
              </w:rPr>
            </w:rPrChange>
          </w:rPr>
          <w:t xml:space="preserve"> the future of the project or program and improve </w:t>
        </w:r>
      </w:ins>
      <w:ins w:id="176" w:author="analystedonnees.arc" w:date="2019-07-30T23:22:00Z">
        <w:r w:rsidRPr="00DE459B">
          <w:rPr>
            <w:rFonts w:asciiTheme="majorHAnsi" w:eastAsiaTheme="minorHAnsi" w:hAnsiTheme="majorHAnsi" w:cstheme="majorHAnsi"/>
            <w:i/>
            <w:color w:val="auto"/>
            <w:szCs w:val="20"/>
            <w:rPrChange w:id="177" w:author="analystedonnees.arc" w:date="2019-07-30T23:39:00Z">
              <w:rPr>
                <w:rFonts w:ascii="Times New Roman" w:hAnsi="Times New Roman" w:cs="Times New Roman"/>
                <w:b/>
                <w:szCs w:val="24"/>
              </w:rPr>
            </w:rPrChange>
          </w:rPr>
          <w:t xml:space="preserve">its </w:t>
        </w:r>
      </w:ins>
      <w:ins w:id="178" w:author="analystedonnees.arc" w:date="2019-07-30T23:14:00Z">
        <w:r w:rsidRPr="00DE459B">
          <w:rPr>
            <w:rFonts w:asciiTheme="majorHAnsi" w:eastAsiaTheme="minorHAnsi" w:hAnsiTheme="majorHAnsi" w:cstheme="majorHAnsi"/>
            <w:i/>
            <w:color w:val="auto"/>
            <w:szCs w:val="20"/>
            <w:rPrChange w:id="179" w:author="analystedonnees.arc" w:date="2019-07-30T23:39:00Z">
              <w:rPr>
                <w:rFonts w:ascii="Times New Roman" w:hAnsi="Times New Roman" w:cs="Times New Roman"/>
                <w:b/>
                <w:szCs w:val="24"/>
              </w:rPr>
            </w:rPrChange>
          </w:rPr>
          <w:t>performance. A formative evaluation tends to focus more on learning and management.</w:t>
        </w:r>
      </w:ins>
      <w:ins w:id="180" w:author="analystedonnees.arc" w:date="2019-07-30T23:26:00Z">
        <w:r w:rsidR="002A2347" w:rsidRPr="00DE459B">
          <w:rPr>
            <w:rFonts w:asciiTheme="majorHAnsi" w:eastAsiaTheme="minorHAnsi" w:hAnsiTheme="majorHAnsi" w:cstheme="majorHAnsi"/>
            <w:i/>
            <w:color w:val="auto"/>
            <w:szCs w:val="20"/>
            <w:rPrChange w:id="181" w:author="analystedonnees.arc" w:date="2019-07-30T23:39:00Z">
              <w:rPr>
                <w:rFonts w:ascii="Times New Roman" w:hAnsi="Times New Roman" w:cs="Times New Roman"/>
                <w:b/>
                <w:szCs w:val="24"/>
              </w:rPr>
            </w:rPrChange>
          </w:rPr>
          <w:t xml:space="preserve"> For instance, it can highlight the need for better use of indicators for monitoring work progress, </w:t>
        </w:r>
      </w:ins>
      <w:ins w:id="182" w:author="analystedonnees.arc" w:date="2019-07-30T23:27:00Z">
        <w:r w:rsidR="002A2347" w:rsidRPr="00DE459B">
          <w:rPr>
            <w:rFonts w:asciiTheme="majorHAnsi" w:eastAsiaTheme="minorHAnsi" w:hAnsiTheme="majorHAnsi" w:cstheme="majorHAnsi"/>
            <w:i/>
            <w:color w:val="auto"/>
            <w:szCs w:val="20"/>
            <w:rPrChange w:id="183" w:author="analystedonnees.arc" w:date="2019-07-30T23:39:00Z">
              <w:rPr>
                <w:rFonts w:ascii="Times New Roman" w:hAnsi="Times New Roman" w:cs="Times New Roman"/>
                <w:b/>
                <w:szCs w:val="24"/>
              </w:rPr>
            </w:rPrChange>
          </w:rPr>
          <w:t xml:space="preserve">suggest </w:t>
        </w:r>
      </w:ins>
      <w:ins w:id="184" w:author="analystedonnees.arc" w:date="2019-07-30T23:26:00Z">
        <w:r w:rsidR="002A2347" w:rsidRPr="00DE459B">
          <w:rPr>
            <w:rFonts w:asciiTheme="majorHAnsi" w:eastAsiaTheme="minorHAnsi" w:hAnsiTheme="majorHAnsi" w:cstheme="majorHAnsi"/>
            <w:i/>
            <w:color w:val="auto"/>
            <w:szCs w:val="20"/>
            <w:rPrChange w:id="185" w:author="analystedonnees.arc" w:date="2019-07-30T23:39:00Z">
              <w:rPr>
                <w:rFonts w:ascii="Times New Roman" w:hAnsi="Times New Roman" w:cs="Times New Roman"/>
                <w:b/>
                <w:szCs w:val="24"/>
              </w:rPr>
            </w:rPrChange>
          </w:rPr>
          <w:t xml:space="preserve">better linkages to the context </w:t>
        </w:r>
      </w:ins>
      <w:ins w:id="186" w:author="analystedonnees.arc" w:date="2019-07-30T23:29:00Z">
        <w:r w:rsidR="002A2347" w:rsidRPr="00DE459B">
          <w:rPr>
            <w:rFonts w:asciiTheme="majorHAnsi" w:eastAsiaTheme="minorHAnsi" w:hAnsiTheme="majorHAnsi" w:cstheme="majorHAnsi"/>
            <w:i/>
            <w:color w:val="auto"/>
            <w:szCs w:val="20"/>
            <w:rPrChange w:id="187" w:author="analystedonnees.arc" w:date="2019-07-30T23:39:00Z">
              <w:rPr>
                <w:rFonts w:ascii="Times New Roman" w:hAnsi="Times New Roman" w:cs="Times New Roman"/>
                <w:b/>
                <w:szCs w:val="24"/>
              </w:rPr>
            </w:rPrChange>
          </w:rPr>
          <w:t xml:space="preserve">that can </w:t>
        </w:r>
      </w:ins>
      <w:ins w:id="188" w:author="analystedonnees.arc" w:date="2019-07-30T23:26:00Z">
        <w:r w:rsidR="002A2347" w:rsidRPr="00DE459B">
          <w:rPr>
            <w:rFonts w:asciiTheme="majorHAnsi" w:eastAsiaTheme="minorHAnsi" w:hAnsiTheme="majorHAnsi" w:cstheme="majorHAnsi"/>
            <w:i/>
            <w:color w:val="auto"/>
            <w:szCs w:val="20"/>
            <w:rPrChange w:id="189" w:author="analystedonnees.arc" w:date="2019-07-30T23:39:00Z">
              <w:rPr>
                <w:rFonts w:ascii="Times New Roman" w:hAnsi="Times New Roman" w:cs="Times New Roman"/>
                <w:b/>
                <w:szCs w:val="24"/>
              </w:rPr>
            </w:rPrChange>
          </w:rPr>
          <w:t xml:space="preserve">feed </w:t>
        </w:r>
      </w:ins>
      <w:ins w:id="190" w:author="analystedonnees.arc" w:date="2019-07-30T23:28:00Z">
        <w:r w:rsidR="002A2347" w:rsidRPr="00DE459B">
          <w:rPr>
            <w:rFonts w:asciiTheme="majorHAnsi" w:eastAsiaTheme="minorHAnsi" w:hAnsiTheme="majorHAnsi" w:cstheme="majorHAnsi"/>
            <w:i/>
            <w:color w:val="auto"/>
            <w:szCs w:val="20"/>
            <w:rPrChange w:id="191" w:author="analystedonnees.arc" w:date="2019-07-30T23:39:00Z">
              <w:rPr>
                <w:rFonts w:ascii="Times New Roman" w:hAnsi="Times New Roman" w:cs="Times New Roman"/>
                <w:b/>
                <w:szCs w:val="24"/>
              </w:rPr>
            </w:rPrChange>
          </w:rPr>
          <w:t xml:space="preserve">organization </w:t>
        </w:r>
      </w:ins>
      <w:ins w:id="192" w:author="analystedonnees.arc" w:date="2019-07-30T23:26:00Z">
        <w:r w:rsidR="002A2347" w:rsidRPr="00DE459B">
          <w:rPr>
            <w:rFonts w:asciiTheme="majorHAnsi" w:eastAsiaTheme="minorHAnsi" w:hAnsiTheme="majorHAnsi" w:cstheme="majorHAnsi"/>
            <w:i/>
            <w:color w:val="auto"/>
            <w:szCs w:val="20"/>
            <w:rPrChange w:id="193" w:author="analystedonnees.arc" w:date="2019-07-30T23:39:00Z">
              <w:rPr>
                <w:rFonts w:ascii="Times New Roman" w:hAnsi="Times New Roman" w:cs="Times New Roman"/>
                <w:b/>
                <w:szCs w:val="24"/>
              </w:rPr>
            </w:rPrChange>
          </w:rPr>
          <w:t>strategies.</w:t>
        </w:r>
      </w:ins>
    </w:p>
    <w:p w:rsidR="009637F8" w:rsidRPr="009B432E" w:rsidRDefault="009637F8" w:rsidP="009637F8">
      <w:pPr>
        <w:autoSpaceDE w:val="0"/>
        <w:autoSpaceDN w:val="0"/>
        <w:adjustRightInd w:val="0"/>
        <w:spacing w:before="240" w:after="0" w:line="240" w:lineRule="auto"/>
        <w:ind w:left="0" w:firstLine="0"/>
        <w:rPr>
          <w:ins w:id="194" w:author="analystedonnees.arc" w:date="2019-07-31T00:06:00Z"/>
          <w:rFonts w:asciiTheme="majorHAnsi" w:eastAsiaTheme="minorHAnsi" w:hAnsiTheme="majorHAnsi" w:cstheme="majorHAnsi"/>
          <w:i/>
          <w:color w:val="auto"/>
          <w:szCs w:val="20"/>
        </w:rPr>
      </w:pPr>
      <w:ins w:id="195" w:author="analystedonnees.arc" w:date="2019-07-31T00:06:00Z">
        <w:r>
          <w:rPr>
            <w:rFonts w:asciiTheme="majorHAnsi" w:eastAsiaTheme="minorHAnsi" w:hAnsiTheme="majorHAnsi" w:cstheme="majorHAnsi"/>
            <w:i/>
            <w:color w:val="auto"/>
            <w:szCs w:val="20"/>
          </w:rPr>
          <w:t>For instance, f</w:t>
        </w:r>
        <w:r w:rsidRPr="009637F8">
          <w:rPr>
            <w:rFonts w:asciiTheme="majorHAnsi" w:eastAsiaTheme="minorHAnsi" w:hAnsiTheme="majorHAnsi" w:cstheme="majorHAnsi"/>
            <w:i/>
            <w:color w:val="auto"/>
            <w:szCs w:val="20"/>
          </w:rPr>
          <w:t>ormative evaluation can help determine the extent of violence in the community, the factors that contribute to or protect from violence, the community context in which the prevention approach, including gender norms held by the community, will be conducted and ways to tailor the approach to increase its relevance and likelihood of achieving the desired results (Valle et al., 2007).</w:t>
        </w:r>
      </w:ins>
    </w:p>
    <w:p w:rsidR="002A2347" w:rsidRDefault="002A2347">
      <w:pPr>
        <w:autoSpaceDE w:val="0"/>
        <w:autoSpaceDN w:val="0"/>
        <w:adjustRightInd w:val="0"/>
        <w:spacing w:before="240" w:after="0" w:line="240" w:lineRule="auto"/>
        <w:ind w:left="0" w:firstLine="0"/>
        <w:rPr>
          <w:ins w:id="196" w:author="analystedonnees.arc" w:date="2019-07-31T00:04:00Z"/>
          <w:rFonts w:asciiTheme="majorHAnsi" w:eastAsiaTheme="minorHAnsi" w:hAnsiTheme="majorHAnsi" w:cstheme="majorHAnsi"/>
          <w:i/>
          <w:color w:val="auto"/>
          <w:szCs w:val="20"/>
        </w:rPr>
        <w:pPrChange w:id="197" w:author="analystedonnees.arc" w:date="2019-07-30T23:39:00Z">
          <w:pPr>
            <w:spacing w:after="0" w:line="480" w:lineRule="auto"/>
            <w:ind w:left="0" w:firstLine="0"/>
            <w:jc w:val="left"/>
          </w:pPr>
        </w:pPrChange>
      </w:pPr>
      <w:ins w:id="198" w:author="analystedonnees.arc" w:date="2019-07-30T23:32:00Z">
        <w:r w:rsidRPr="00DE459B">
          <w:rPr>
            <w:rFonts w:asciiTheme="majorHAnsi" w:eastAsiaTheme="minorHAnsi" w:hAnsiTheme="majorHAnsi" w:cstheme="majorHAnsi"/>
            <w:i/>
            <w:color w:val="auto"/>
            <w:szCs w:val="20"/>
            <w:rPrChange w:id="199" w:author="analystedonnees.arc" w:date="2019-07-30T23:39:00Z">
              <w:rPr>
                <w:rFonts w:ascii="Times New Roman" w:hAnsi="Times New Roman" w:cs="Times New Roman"/>
                <w:b/>
                <w:szCs w:val="24"/>
              </w:rPr>
            </w:rPrChange>
          </w:rPr>
          <w:t xml:space="preserve">Formative evaluation assesses the strengths and weaknesses of </w:t>
        </w:r>
      </w:ins>
      <w:ins w:id="200" w:author="analystedonnees.arc" w:date="2019-07-30T23:34:00Z">
        <w:r w:rsidRPr="00DE459B">
          <w:rPr>
            <w:rFonts w:asciiTheme="majorHAnsi" w:eastAsiaTheme="minorHAnsi" w:hAnsiTheme="majorHAnsi" w:cstheme="majorHAnsi"/>
            <w:i/>
            <w:color w:val="auto"/>
            <w:szCs w:val="20"/>
            <w:rPrChange w:id="201" w:author="analystedonnees.arc" w:date="2019-07-30T23:39:00Z">
              <w:rPr>
                <w:rFonts w:ascii="Times New Roman" w:hAnsi="Times New Roman" w:cs="Times New Roman"/>
                <w:b/>
                <w:szCs w:val="24"/>
              </w:rPr>
            </w:rPrChange>
          </w:rPr>
          <w:t>actions</w:t>
        </w:r>
      </w:ins>
      <w:ins w:id="202" w:author="analystedonnees.arc" w:date="2019-07-30T23:32:00Z">
        <w:r w:rsidRPr="00DE459B">
          <w:rPr>
            <w:rFonts w:asciiTheme="majorHAnsi" w:eastAsiaTheme="minorHAnsi" w:hAnsiTheme="majorHAnsi" w:cstheme="majorHAnsi"/>
            <w:i/>
            <w:color w:val="auto"/>
            <w:szCs w:val="20"/>
            <w:rPrChange w:id="203" w:author="analystedonnees.arc" w:date="2019-07-30T23:39:00Z">
              <w:rPr>
                <w:rFonts w:ascii="Times New Roman" w:hAnsi="Times New Roman" w:cs="Times New Roman"/>
                <w:b/>
                <w:szCs w:val="24"/>
              </w:rPr>
            </w:rPrChange>
          </w:rPr>
          <w:t xml:space="preserve"> and strategies, and their </w:t>
        </w:r>
      </w:ins>
      <w:ins w:id="204" w:author="analystedonnees.arc" w:date="2019-07-30T23:34:00Z">
        <w:r w:rsidRPr="00DE459B">
          <w:rPr>
            <w:rFonts w:asciiTheme="majorHAnsi" w:eastAsiaTheme="minorHAnsi" w:hAnsiTheme="majorHAnsi" w:cstheme="majorHAnsi"/>
            <w:i/>
            <w:color w:val="auto"/>
            <w:szCs w:val="20"/>
            <w:rPrChange w:id="205" w:author="analystedonnees.arc" w:date="2019-07-30T23:39:00Z">
              <w:rPr>
                <w:rFonts w:ascii="Times New Roman" w:hAnsi="Times New Roman" w:cs="Times New Roman"/>
                <w:b/>
                <w:szCs w:val="24"/>
              </w:rPr>
            </w:rPrChange>
          </w:rPr>
          <w:t xml:space="preserve">convenience </w:t>
        </w:r>
      </w:ins>
      <w:ins w:id="206" w:author="analystedonnees.arc" w:date="2019-07-30T23:32:00Z">
        <w:r w:rsidRPr="00DE459B">
          <w:rPr>
            <w:rFonts w:asciiTheme="majorHAnsi" w:eastAsiaTheme="minorHAnsi" w:hAnsiTheme="majorHAnsi" w:cstheme="majorHAnsi"/>
            <w:i/>
            <w:color w:val="auto"/>
            <w:szCs w:val="20"/>
            <w:rPrChange w:id="207" w:author="analystedonnees.arc" w:date="2019-07-30T23:39:00Z">
              <w:rPr>
                <w:rFonts w:ascii="Times New Roman" w:hAnsi="Times New Roman" w:cs="Times New Roman"/>
                <w:b/>
                <w:szCs w:val="24"/>
              </w:rPr>
            </w:rPrChange>
          </w:rPr>
          <w:t>before or during implementation.</w:t>
        </w:r>
      </w:ins>
      <w:ins w:id="208" w:author="analystedonnees.arc" w:date="2019-07-30T23:35:00Z">
        <w:r w:rsidR="00DE459B" w:rsidRPr="00DE459B">
          <w:rPr>
            <w:rFonts w:asciiTheme="majorHAnsi" w:eastAsiaTheme="minorHAnsi" w:hAnsiTheme="majorHAnsi" w:cstheme="majorHAnsi"/>
            <w:i/>
            <w:color w:val="auto"/>
            <w:szCs w:val="20"/>
            <w:rPrChange w:id="209" w:author="analystedonnees.arc" w:date="2019-07-30T23:39:00Z">
              <w:rPr>
                <w:rFonts w:ascii="Times New Roman" w:hAnsi="Times New Roman" w:cs="Times New Roman"/>
                <w:b/>
                <w:szCs w:val="24"/>
              </w:rPr>
            </w:rPrChange>
          </w:rPr>
          <w:t xml:space="preserve"> </w:t>
        </w:r>
      </w:ins>
      <w:ins w:id="210" w:author="analystedonnees.arc" w:date="2019-07-30T23:36:00Z">
        <w:r w:rsidR="00DE459B" w:rsidRPr="00DE459B">
          <w:rPr>
            <w:rFonts w:asciiTheme="majorHAnsi" w:eastAsiaTheme="minorHAnsi" w:hAnsiTheme="majorHAnsi" w:cstheme="majorHAnsi"/>
            <w:i/>
            <w:color w:val="auto"/>
            <w:szCs w:val="20"/>
            <w:rPrChange w:id="211" w:author="analystedonnees.arc" w:date="2019-07-30T23:39:00Z">
              <w:rPr>
                <w:rFonts w:ascii="Times New Roman" w:hAnsi="Times New Roman" w:cs="Times New Roman"/>
                <w:b/>
                <w:szCs w:val="24"/>
              </w:rPr>
            </w:rPrChange>
          </w:rPr>
          <w:t xml:space="preserve">It helps project implementers to design and develop innovative approaches </w:t>
        </w:r>
      </w:ins>
      <w:ins w:id="212" w:author="analystedonnees.arc" w:date="2019-07-30T23:37:00Z">
        <w:r w:rsidR="00DE459B" w:rsidRPr="00DE459B">
          <w:rPr>
            <w:rFonts w:asciiTheme="majorHAnsi" w:eastAsiaTheme="minorHAnsi" w:hAnsiTheme="majorHAnsi" w:cstheme="majorHAnsi"/>
            <w:i/>
            <w:color w:val="auto"/>
            <w:szCs w:val="20"/>
            <w:rPrChange w:id="213" w:author="analystedonnees.arc" w:date="2019-07-30T23:39:00Z">
              <w:rPr>
                <w:rFonts w:ascii="Times New Roman" w:hAnsi="Times New Roman" w:cs="Times New Roman"/>
                <w:b/>
                <w:szCs w:val="24"/>
              </w:rPr>
            </w:rPrChange>
          </w:rPr>
          <w:t>or</w:t>
        </w:r>
      </w:ins>
      <w:ins w:id="214" w:author="analystedonnees.arc" w:date="2019-07-30T23:36:00Z">
        <w:r w:rsidR="00DE459B" w:rsidRPr="00DE459B">
          <w:rPr>
            <w:rFonts w:asciiTheme="majorHAnsi" w:eastAsiaTheme="minorHAnsi" w:hAnsiTheme="majorHAnsi" w:cstheme="majorHAnsi"/>
            <w:i/>
            <w:color w:val="auto"/>
            <w:szCs w:val="20"/>
            <w:rPrChange w:id="215" w:author="analystedonnees.arc" w:date="2019-07-30T23:39:00Z">
              <w:rPr>
                <w:rFonts w:ascii="Times New Roman" w:hAnsi="Times New Roman" w:cs="Times New Roman"/>
                <w:b/>
                <w:szCs w:val="24"/>
              </w:rPr>
            </w:rPrChange>
          </w:rPr>
          <w:t xml:space="preserve"> solutions, </w:t>
        </w:r>
      </w:ins>
      <w:ins w:id="216" w:author="analystedonnees.arc" w:date="2019-07-30T23:37:00Z">
        <w:r w:rsidR="00DE459B" w:rsidRPr="00DE459B">
          <w:rPr>
            <w:rFonts w:asciiTheme="majorHAnsi" w:eastAsiaTheme="minorHAnsi" w:hAnsiTheme="majorHAnsi" w:cstheme="majorHAnsi"/>
            <w:i/>
            <w:color w:val="auto"/>
            <w:szCs w:val="20"/>
            <w:rPrChange w:id="217" w:author="analystedonnees.arc" w:date="2019-07-30T23:39:00Z">
              <w:rPr>
                <w:rFonts w:ascii="Times New Roman" w:hAnsi="Times New Roman" w:cs="Times New Roman"/>
                <w:b/>
                <w:szCs w:val="24"/>
              </w:rPr>
            </w:rPrChange>
          </w:rPr>
          <w:t xml:space="preserve">to </w:t>
        </w:r>
      </w:ins>
      <w:ins w:id="218" w:author="analystedonnees.arc" w:date="2019-07-30T23:38:00Z">
        <w:r w:rsidR="00DE459B" w:rsidRPr="00DE459B">
          <w:rPr>
            <w:rFonts w:asciiTheme="majorHAnsi" w:eastAsiaTheme="minorHAnsi" w:hAnsiTheme="majorHAnsi" w:cstheme="majorHAnsi"/>
            <w:i/>
            <w:color w:val="auto"/>
            <w:szCs w:val="20"/>
            <w:rPrChange w:id="219" w:author="analystedonnees.arc" w:date="2019-07-30T23:39:00Z">
              <w:rPr>
                <w:rFonts w:ascii="Times New Roman" w:hAnsi="Times New Roman" w:cs="Times New Roman"/>
                <w:b/>
                <w:szCs w:val="24"/>
              </w:rPr>
            </w:rPrChange>
          </w:rPr>
          <w:t xml:space="preserve">gear actions to </w:t>
        </w:r>
      </w:ins>
      <w:ins w:id="220" w:author="analystedonnees.arc" w:date="2019-07-30T23:39:00Z">
        <w:r w:rsidR="00DE459B" w:rsidRPr="00DE459B">
          <w:rPr>
            <w:rFonts w:asciiTheme="majorHAnsi" w:eastAsiaTheme="minorHAnsi" w:hAnsiTheme="majorHAnsi" w:cstheme="majorHAnsi"/>
            <w:i/>
            <w:color w:val="auto"/>
            <w:szCs w:val="20"/>
            <w:rPrChange w:id="221" w:author="analystedonnees.arc" w:date="2019-07-30T23:39:00Z">
              <w:rPr>
                <w:rFonts w:ascii="Times New Roman" w:hAnsi="Times New Roman" w:cs="Times New Roman"/>
                <w:b/>
                <w:szCs w:val="24"/>
              </w:rPr>
            </w:rPrChange>
          </w:rPr>
          <w:t xml:space="preserve">the </w:t>
        </w:r>
      </w:ins>
      <w:ins w:id="222" w:author="analystedonnees.arc" w:date="2019-07-30T23:38:00Z">
        <w:r w:rsidR="00DE459B" w:rsidRPr="00DE459B">
          <w:rPr>
            <w:rFonts w:asciiTheme="majorHAnsi" w:eastAsiaTheme="minorHAnsi" w:hAnsiTheme="majorHAnsi" w:cstheme="majorHAnsi"/>
            <w:i/>
            <w:color w:val="auto"/>
            <w:szCs w:val="20"/>
            <w:rPrChange w:id="223" w:author="analystedonnees.arc" w:date="2019-07-30T23:39:00Z">
              <w:rPr>
                <w:rFonts w:ascii="Times New Roman" w:hAnsi="Times New Roman" w:cs="Times New Roman"/>
                <w:b/>
                <w:szCs w:val="24"/>
              </w:rPr>
            </w:rPrChange>
          </w:rPr>
          <w:t>complex</w:t>
        </w:r>
      </w:ins>
      <w:ins w:id="224" w:author="analystedonnees.arc" w:date="2019-07-30T23:36:00Z">
        <w:r w:rsidR="00DE459B" w:rsidRPr="00DE459B">
          <w:rPr>
            <w:rFonts w:asciiTheme="majorHAnsi" w:eastAsiaTheme="minorHAnsi" w:hAnsiTheme="majorHAnsi" w:cstheme="majorHAnsi"/>
            <w:i/>
            <w:color w:val="auto"/>
            <w:szCs w:val="20"/>
            <w:rPrChange w:id="225" w:author="analystedonnees.arc" w:date="2019-07-30T23:39:00Z">
              <w:rPr>
                <w:rFonts w:ascii="Times New Roman" w:hAnsi="Times New Roman" w:cs="Times New Roman"/>
                <w:b/>
                <w:szCs w:val="24"/>
              </w:rPr>
            </w:rPrChange>
          </w:rPr>
          <w:t>, uncertain and dynamic circumstances.</w:t>
        </w:r>
      </w:ins>
    </w:p>
    <w:p w:rsidR="00F66511" w:rsidRDefault="00DE459B">
      <w:pPr>
        <w:autoSpaceDE w:val="0"/>
        <w:autoSpaceDN w:val="0"/>
        <w:adjustRightInd w:val="0"/>
        <w:spacing w:before="240" w:after="0" w:line="240" w:lineRule="auto"/>
        <w:ind w:left="0" w:firstLine="0"/>
        <w:rPr>
          <w:ins w:id="226" w:author="analystedonnees.arc" w:date="2019-07-30T23:42:00Z"/>
          <w:rFonts w:asciiTheme="majorHAnsi" w:eastAsiaTheme="minorHAnsi" w:hAnsiTheme="majorHAnsi" w:cstheme="majorHAnsi"/>
          <w:i/>
          <w:color w:val="auto"/>
          <w:szCs w:val="20"/>
        </w:rPr>
        <w:pPrChange w:id="227" w:author="analystedonnees.arc" w:date="2019-07-30T23:42:00Z">
          <w:pPr>
            <w:spacing w:after="0" w:line="480" w:lineRule="auto"/>
            <w:ind w:left="0" w:firstLine="0"/>
            <w:jc w:val="left"/>
          </w:pPr>
        </w:pPrChange>
      </w:pPr>
      <w:ins w:id="228" w:author="analystedonnees.arc" w:date="2019-07-30T23:42:00Z">
        <w:r w:rsidRPr="00DE459B">
          <w:rPr>
            <w:rFonts w:asciiTheme="majorHAnsi" w:eastAsiaTheme="minorHAnsi" w:hAnsiTheme="majorHAnsi" w:cstheme="majorHAnsi"/>
            <w:i/>
            <w:color w:val="auto"/>
            <w:szCs w:val="20"/>
            <w:rPrChange w:id="229" w:author="analystedonnees.arc" w:date="2019-07-30T23:42:00Z">
              <w:rPr/>
            </w:rPrChange>
          </w:rPr>
          <w:t>By contrast, a summative evaluation is often carried out at the end of a project or program. It is usually designed to assess what was achieved, and how.</w:t>
        </w:r>
      </w:ins>
    </w:p>
    <w:p w:rsidR="00F66511" w:rsidRDefault="00DE459B">
      <w:pPr>
        <w:autoSpaceDE w:val="0"/>
        <w:autoSpaceDN w:val="0"/>
        <w:adjustRightInd w:val="0"/>
        <w:spacing w:before="240" w:after="0" w:line="240" w:lineRule="auto"/>
        <w:ind w:left="0" w:firstLine="0"/>
        <w:rPr>
          <w:ins w:id="230" w:author="analystedonnees.arc" w:date="2019-07-30T23:46:00Z"/>
          <w:rFonts w:asciiTheme="majorHAnsi" w:eastAsiaTheme="minorHAnsi" w:hAnsiTheme="majorHAnsi" w:cstheme="majorHAnsi"/>
          <w:i/>
          <w:color w:val="auto"/>
          <w:szCs w:val="20"/>
        </w:rPr>
        <w:pPrChange w:id="231" w:author="analystedonnees.arc" w:date="2019-07-30T23:42:00Z">
          <w:pPr>
            <w:spacing w:after="0" w:line="480" w:lineRule="auto"/>
            <w:ind w:left="0" w:firstLine="0"/>
            <w:jc w:val="left"/>
          </w:pPr>
        </w:pPrChange>
      </w:pPr>
      <w:ins w:id="232" w:author="analystedonnees.arc" w:date="2019-07-30T23:42:00Z">
        <w:r w:rsidRPr="00DE459B">
          <w:rPr>
            <w:rFonts w:asciiTheme="majorHAnsi" w:eastAsiaTheme="minorHAnsi" w:hAnsiTheme="majorHAnsi" w:cstheme="majorHAnsi"/>
            <w:i/>
            <w:color w:val="auto"/>
            <w:szCs w:val="20"/>
            <w:rPrChange w:id="233" w:author="analystedonnees.arc" w:date="2019-07-30T23:42:00Z">
              <w:rPr/>
            </w:rPrChange>
          </w:rPr>
          <w:t>Summative evaluations are often implemented when a project or program has ended, or is about to end, and it is no longer possible to make changes to that project or program. However, lessons may still be learned that could help shape future interventions.</w:t>
        </w:r>
      </w:ins>
      <w:ins w:id="234" w:author="analystedonnees.arc" w:date="2019-07-30T23:52:00Z">
        <w:r w:rsidR="00F66511">
          <w:rPr>
            <w:rFonts w:asciiTheme="majorHAnsi" w:eastAsiaTheme="minorHAnsi" w:hAnsiTheme="majorHAnsi" w:cstheme="majorHAnsi"/>
            <w:i/>
            <w:color w:val="auto"/>
            <w:szCs w:val="20"/>
          </w:rPr>
          <w:t xml:space="preserve"> </w:t>
        </w:r>
      </w:ins>
      <w:ins w:id="235" w:author="analystedonnees.arc" w:date="2019-07-30T23:44:00Z">
        <w:r>
          <w:rPr>
            <w:rFonts w:asciiTheme="majorHAnsi" w:eastAsiaTheme="minorHAnsi" w:hAnsiTheme="majorHAnsi" w:cstheme="majorHAnsi"/>
            <w:i/>
            <w:color w:val="auto"/>
            <w:szCs w:val="20"/>
          </w:rPr>
          <w:t xml:space="preserve">It </w:t>
        </w:r>
      </w:ins>
      <w:ins w:id="236" w:author="analystedonnees.arc" w:date="2019-07-30T23:45:00Z">
        <w:r w:rsidR="00F66511">
          <w:rPr>
            <w:rFonts w:asciiTheme="majorHAnsi" w:eastAsiaTheme="minorHAnsi" w:hAnsiTheme="majorHAnsi" w:cstheme="majorHAnsi"/>
            <w:i/>
            <w:color w:val="auto"/>
            <w:szCs w:val="20"/>
          </w:rPr>
          <w:t>m</w:t>
        </w:r>
      </w:ins>
      <w:ins w:id="237" w:author="analystedonnees.arc" w:date="2019-07-30T23:44:00Z">
        <w:r w:rsidRPr="00F66511">
          <w:rPr>
            <w:rFonts w:asciiTheme="majorHAnsi" w:eastAsiaTheme="minorHAnsi" w:hAnsiTheme="majorHAnsi" w:cstheme="majorHAnsi"/>
            <w:i/>
            <w:color w:val="auto"/>
            <w:szCs w:val="20"/>
            <w:rPrChange w:id="238" w:author="analystedonnees.arc" w:date="2019-07-30T23:44:00Z">
              <w:rPr>
                <w:rFonts w:ascii="Segoe UI" w:hAnsi="Segoe UI" w:cs="Segoe UI"/>
                <w:color w:val="828282"/>
                <w:spacing w:val="8"/>
                <w:shd w:val="clear" w:color="auto" w:fill="FFFFFF"/>
              </w:rPr>
            </w:rPrChange>
          </w:rPr>
          <w:t>easures effects</w:t>
        </w:r>
        <w:r w:rsidRPr="00F66511">
          <w:rPr>
            <w:rFonts w:asciiTheme="majorHAnsi" w:eastAsiaTheme="minorHAnsi" w:hAnsiTheme="majorHAnsi" w:cstheme="majorHAnsi"/>
            <w:color w:val="auto"/>
            <w:szCs w:val="20"/>
            <w:rPrChange w:id="239" w:author="analystedonnees.arc" w:date="2019-07-30T23:44:00Z">
              <w:rPr>
                <w:rStyle w:val="Accentuation"/>
                <w:rFonts w:ascii="Segoe UI" w:hAnsi="Segoe UI" w:cs="Segoe UI"/>
                <w:color w:val="828282"/>
                <w:spacing w:val="8"/>
                <w:shd w:val="clear" w:color="auto" w:fill="FFFFFF"/>
              </w:rPr>
            </w:rPrChange>
          </w:rPr>
          <w:t> </w:t>
        </w:r>
        <w:r w:rsidRPr="00F66511">
          <w:rPr>
            <w:rFonts w:asciiTheme="majorHAnsi" w:eastAsiaTheme="minorHAnsi" w:hAnsiTheme="majorHAnsi" w:cstheme="majorHAnsi"/>
            <w:i/>
            <w:color w:val="auto"/>
            <w:szCs w:val="20"/>
            <w:rPrChange w:id="240" w:author="analystedonnees.arc" w:date="2019-07-30T23:44:00Z">
              <w:rPr>
                <w:rFonts w:ascii="Segoe UI" w:hAnsi="Segoe UI" w:cs="Segoe UI"/>
                <w:color w:val="828282"/>
                <w:spacing w:val="8"/>
                <w:shd w:val="clear" w:color="auto" w:fill="FFFFFF"/>
              </w:rPr>
            </w:rPrChange>
          </w:rPr>
          <w:t xml:space="preserve">and changes that result from the </w:t>
        </w:r>
      </w:ins>
      <w:ins w:id="241" w:author="analystedonnees.arc" w:date="2019-07-30T23:45:00Z">
        <w:r w:rsidR="00F66511">
          <w:rPr>
            <w:rFonts w:asciiTheme="majorHAnsi" w:eastAsiaTheme="minorHAnsi" w:hAnsiTheme="majorHAnsi" w:cstheme="majorHAnsi"/>
            <w:i/>
            <w:color w:val="auto"/>
            <w:szCs w:val="20"/>
          </w:rPr>
          <w:t xml:space="preserve">project or program and assesses </w:t>
        </w:r>
      </w:ins>
      <w:ins w:id="242" w:author="analystedonnees.arc" w:date="2019-07-30T23:44:00Z">
        <w:r w:rsidRPr="00F66511">
          <w:rPr>
            <w:rFonts w:asciiTheme="majorHAnsi" w:eastAsiaTheme="minorHAnsi" w:hAnsiTheme="majorHAnsi" w:cstheme="majorHAnsi"/>
            <w:i/>
            <w:color w:val="auto"/>
            <w:szCs w:val="20"/>
            <w:rPrChange w:id="243" w:author="analystedonnees.arc" w:date="2019-07-30T23:44:00Z">
              <w:rPr>
                <w:rFonts w:ascii="Segoe UI" w:hAnsi="Segoe UI" w:cs="Segoe UI"/>
                <w:color w:val="828282"/>
                <w:spacing w:val="8"/>
                <w:shd w:val="clear" w:color="auto" w:fill="FFFFFF"/>
              </w:rPr>
            </w:rPrChange>
          </w:rPr>
          <w:t xml:space="preserve">outcomes in the target </w:t>
        </w:r>
      </w:ins>
      <w:ins w:id="244" w:author="analystedonnees.arc" w:date="2019-07-30T23:45:00Z">
        <w:r w:rsidR="00F66511">
          <w:rPr>
            <w:rFonts w:asciiTheme="majorHAnsi" w:eastAsiaTheme="minorHAnsi" w:hAnsiTheme="majorHAnsi" w:cstheme="majorHAnsi"/>
            <w:i/>
            <w:color w:val="auto"/>
            <w:szCs w:val="20"/>
          </w:rPr>
          <w:t>beneficiaries</w:t>
        </w:r>
      </w:ins>
      <w:ins w:id="245" w:author="analystedonnees.arc" w:date="2019-07-30T23:44:00Z">
        <w:r w:rsidRPr="00F66511">
          <w:rPr>
            <w:rFonts w:asciiTheme="majorHAnsi" w:eastAsiaTheme="minorHAnsi" w:hAnsiTheme="majorHAnsi" w:cstheme="majorHAnsi"/>
            <w:i/>
            <w:color w:val="auto"/>
            <w:szCs w:val="20"/>
            <w:rPrChange w:id="246" w:author="analystedonnees.arc" w:date="2019-07-30T23:44:00Z">
              <w:rPr>
                <w:rFonts w:ascii="Segoe UI" w:hAnsi="Segoe UI" w:cs="Segoe UI"/>
                <w:color w:val="828282"/>
                <w:spacing w:val="8"/>
                <w:shd w:val="clear" w:color="auto" w:fill="FFFFFF"/>
              </w:rPr>
            </w:rPrChange>
          </w:rPr>
          <w:t xml:space="preserve"> that come about as a result of strategies and activities</w:t>
        </w:r>
      </w:ins>
      <w:ins w:id="247" w:author="analystedonnees.arc" w:date="2019-07-30T23:46:00Z">
        <w:r w:rsidR="00F66511">
          <w:rPr>
            <w:rFonts w:asciiTheme="majorHAnsi" w:eastAsiaTheme="minorHAnsi" w:hAnsiTheme="majorHAnsi" w:cstheme="majorHAnsi"/>
            <w:i/>
            <w:color w:val="auto"/>
            <w:szCs w:val="20"/>
          </w:rPr>
          <w:t xml:space="preserve"> implemented</w:t>
        </w:r>
      </w:ins>
      <w:ins w:id="248" w:author="analystedonnees.arc" w:date="2019-07-30T23:44:00Z">
        <w:r w:rsidRPr="00F66511">
          <w:rPr>
            <w:rFonts w:asciiTheme="majorHAnsi" w:eastAsiaTheme="minorHAnsi" w:hAnsiTheme="majorHAnsi" w:cstheme="majorHAnsi"/>
            <w:i/>
            <w:color w:val="auto"/>
            <w:szCs w:val="20"/>
            <w:rPrChange w:id="249" w:author="analystedonnees.arc" w:date="2019-07-30T23:44:00Z">
              <w:rPr>
                <w:rFonts w:ascii="Segoe UI" w:hAnsi="Segoe UI" w:cs="Segoe UI"/>
                <w:color w:val="828282"/>
                <w:spacing w:val="8"/>
                <w:shd w:val="clear" w:color="auto" w:fill="FFFFFF"/>
              </w:rPr>
            </w:rPrChange>
          </w:rPr>
          <w:t>.</w:t>
        </w:r>
      </w:ins>
    </w:p>
    <w:p w:rsidR="00DE459B" w:rsidRDefault="00F66511">
      <w:pPr>
        <w:autoSpaceDE w:val="0"/>
        <w:autoSpaceDN w:val="0"/>
        <w:adjustRightInd w:val="0"/>
        <w:spacing w:before="240" w:after="0" w:line="240" w:lineRule="auto"/>
        <w:ind w:left="0" w:firstLine="0"/>
        <w:rPr>
          <w:ins w:id="250" w:author="analystedonnees.arc" w:date="2019-07-30T23:42:00Z"/>
          <w:rFonts w:asciiTheme="majorHAnsi" w:eastAsiaTheme="minorHAnsi" w:hAnsiTheme="majorHAnsi" w:cstheme="majorHAnsi"/>
          <w:i/>
          <w:color w:val="auto"/>
          <w:szCs w:val="20"/>
        </w:rPr>
        <w:pPrChange w:id="251" w:author="analystedonnees.arc" w:date="2019-07-30T23:42:00Z">
          <w:pPr>
            <w:spacing w:after="0" w:line="480" w:lineRule="auto"/>
            <w:ind w:left="0" w:firstLine="0"/>
            <w:jc w:val="left"/>
          </w:pPr>
        </w:pPrChange>
      </w:pPr>
      <w:ins w:id="252" w:author="analystedonnees.arc" w:date="2019-07-30T23:52:00Z">
        <w:r>
          <w:rPr>
            <w:rFonts w:asciiTheme="majorHAnsi" w:eastAsiaTheme="minorHAnsi" w:hAnsiTheme="majorHAnsi" w:cstheme="majorHAnsi"/>
            <w:i/>
            <w:color w:val="auto"/>
            <w:szCs w:val="20"/>
          </w:rPr>
          <w:t>Summative evaluation</w:t>
        </w:r>
      </w:ins>
      <w:ins w:id="253" w:author="analystedonnees.arc" w:date="2019-07-30T23:46:00Z">
        <w:r>
          <w:rPr>
            <w:rFonts w:asciiTheme="majorHAnsi" w:eastAsiaTheme="minorHAnsi" w:hAnsiTheme="majorHAnsi" w:cstheme="majorHAnsi"/>
            <w:i/>
            <w:color w:val="auto"/>
            <w:szCs w:val="20"/>
          </w:rPr>
          <w:t xml:space="preserve"> also looks at </w:t>
        </w:r>
        <w:r w:rsidRPr="00F66511">
          <w:rPr>
            <w:rFonts w:asciiTheme="majorHAnsi" w:eastAsiaTheme="minorHAnsi" w:hAnsiTheme="majorHAnsi" w:cstheme="majorHAnsi"/>
            <w:i/>
            <w:color w:val="auto"/>
            <w:szCs w:val="20"/>
          </w:rPr>
          <w:t xml:space="preserve">community-level change or longer-term </w:t>
        </w:r>
      </w:ins>
      <w:ins w:id="254" w:author="analystedonnees.arc" w:date="2019-07-30T23:47:00Z">
        <w:r>
          <w:rPr>
            <w:rFonts w:asciiTheme="majorHAnsi" w:eastAsiaTheme="minorHAnsi" w:hAnsiTheme="majorHAnsi" w:cstheme="majorHAnsi"/>
            <w:i/>
            <w:color w:val="auto"/>
            <w:szCs w:val="20"/>
          </w:rPr>
          <w:t xml:space="preserve">objective </w:t>
        </w:r>
      </w:ins>
      <w:ins w:id="255" w:author="analystedonnees.arc" w:date="2019-07-30T23:48:00Z">
        <w:r w:rsidRPr="00F66511">
          <w:rPr>
            <w:rFonts w:asciiTheme="majorHAnsi" w:eastAsiaTheme="minorHAnsi" w:hAnsiTheme="majorHAnsi" w:cstheme="majorHAnsi"/>
            <w:i/>
            <w:color w:val="auto"/>
            <w:szCs w:val="20"/>
          </w:rPr>
          <w:t>sought</w:t>
        </w:r>
        <w:r>
          <w:rPr>
            <w:rFonts w:asciiTheme="majorHAnsi" w:eastAsiaTheme="minorHAnsi" w:hAnsiTheme="majorHAnsi" w:cstheme="majorHAnsi"/>
            <w:i/>
            <w:color w:val="auto"/>
            <w:szCs w:val="20"/>
          </w:rPr>
          <w:t xml:space="preserve"> </w:t>
        </w:r>
      </w:ins>
      <w:ins w:id="256" w:author="analystedonnees.arc" w:date="2019-07-30T23:46:00Z">
        <w:r w:rsidRPr="00F66511">
          <w:rPr>
            <w:rFonts w:asciiTheme="majorHAnsi" w:eastAsiaTheme="minorHAnsi" w:hAnsiTheme="majorHAnsi" w:cstheme="majorHAnsi"/>
            <w:i/>
            <w:color w:val="auto"/>
            <w:szCs w:val="20"/>
          </w:rPr>
          <w:t xml:space="preserve">as a result of the </w:t>
        </w:r>
      </w:ins>
      <w:ins w:id="257" w:author="analystedonnees.arc" w:date="2019-07-30T23:48:00Z">
        <w:r>
          <w:rPr>
            <w:rFonts w:asciiTheme="majorHAnsi" w:eastAsiaTheme="minorHAnsi" w:hAnsiTheme="majorHAnsi" w:cstheme="majorHAnsi"/>
            <w:i/>
            <w:color w:val="auto"/>
            <w:szCs w:val="20"/>
          </w:rPr>
          <w:t>project or program</w:t>
        </w:r>
      </w:ins>
      <w:ins w:id="258" w:author="analystedonnees.arc" w:date="2019-07-30T23:46:00Z">
        <w:r w:rsidRPr="00F66511">
          <w:rPr>
            <w:rFonts w:asciiTheme="majorHAnsi" w:eastAsiaTheme="minorHAnsi" w:hAnsiTheme="majorHAnsi" w:cstheme="majorHAnsi"/>
            <w:i/>
            <w:color w:val="auto"/>
            <w:szCs w:val="20"/>
          </w:rPr>
          <w:t xml:space="preserve">’s </w:t>
        </w:r>
      </w:ins>
      <w:ins w:id="259" w:author="analystedonnees.arc" w:date="2019-07-30T23:53:00Z">
        <w:r w:rsidRPr="00F66511">
          <w:rPr>
            <w:rFonts w:asciiTheme="majorHAnsi" w:eastAsiaTheme="minorHAnsi" w:hAnsiTheme="majorHAnsi" w:cstheme="majorHAnsi"/>
            <w:i/>
            <w:color w:val="auto"/>
            <w:szCs w:val="20"/>
          </w:rPr>
          <w:t>aggregate</w:t>
        </w:r>
        <w:r>
          <w:rPr>
            <w:rFonts w:asciiTheme="majorHAnsi" w:eastAsiaTheme="minorHAnsi" w:hAnsiTheme="majorHAnsi" w:cstheme="majorHAnsi"/>
            <w:i/>
            <w:color w:val="auto"/>
            <w:szCs w:val="20"/>
          </w:rPr>
          <w:t>d</w:t>
        </w:r>
      </w:ins>
      <w:ins w:id="260" w:author="analystedonnees.arc" w:date="2019-07-30T23:46:00Z">
        <w:r w:rsidRPr="00F66511">
          <w:rPr>
            <w:rFonts w:asciiTheme="majorHAnsi" w:eastAsiaTheme="minorHAnsi" w:hAnsiTheme="majorHAnsi" w:cstheme="majorHAnsi"/>
            <w:i/>
            <w:color w:val="auto"/>
            <w:szCs w:val="20"/>
          </w:rPr>
          <w:t xml:space="preserve"> effects on individuals’ </w:t>
        </w:r>
      </w:ins>
      <w:ins w:id="261" w:author="analystedonnees.arc" w:date="2019-07-30T23:49:00Z">
        <w:r w:rsidRPr="00F66511">
          <w:rPr>
            <w:rFonts w:asciiTheme="majorHAnsi" w:eastAsiaTheme="minorHAnsi" w:hAnsiTheme="majorHAnsi" w:cstheme="majorHAnsi"/>
            <w:i/>
            <w:color w:val="auto"/>
            <w:szCs w:val="20"/>
          </w:rPr>
          <w:t>behavior</w:t>
        </w:r>
      </w:ins>
      <w:ins w:id="262" w:author="analystedonnees.arc" w:date="2019-07-30T23:46:00Z">
        <w:r w:rsidRPr="00F66511">
          <w:rPr>
            <w:rFonts w:asciiTheme="majorHAnsi" w:eastAsiaTheme="minorHAnsi" w:hAnsiTheme="majorHAnsi" w:cstheme="majorHAnsi"/>
            <w:i/>
            <w:color w:val="auto"/>
            <w:szCs w:val="20"/>
          </w:rPr>
          <w:t xml:space="preserve"> and the sustainability of the </w:t>
        </w:r>
      </w:ins>
      <w:ins w:id="263" w:author="analystedonnees.arc" w:date="2019-07-30T23:50:00Z">
        <w:r>
          <w:rPr>
            <w:rFonts w:asciiTheme="majorHAnsi" w:eastAsiaTheme="minorHAnsi" w:hAnsiTheme="majorHAnsi" w:cstheme="majorHAnsi"/>
            <w:i/>
            <w:color w:val="auto"/>
            <w:szCs w:val="20"/>
          </w:rPr>
          <w:t xml:space="preserve">project </w:t>
        </w:r>
      </w:ins>
      <w:ins w:id="264" w:author="analystedonnees.arc" w:date="2019-07-30T23:51:00Z">
        <w:r>
          <w:rPr>
            <w:rFonts w:asciiTheme="majorHAnsi" w:eastAsiaTheme="minorHAnsi" w:hAnsiTheme="majorHAnsi" w:cstheme="majorHAnsi"/>
            <w:i/>
            <w:color w:val="auto"/>
            <w:szCs w:val="20"/>
          </w:rPr>
          <w:t>achievements</w:t>
        </w:r>
      </w:ins>
      <w:ins w:id="265" w:author="analystedonnees.arc" w:date="2019-07-30T23:46:00Z">
        <w:r w:rsidRPr="00F66511">
          <w:rPr>
            <w:rFonts w:asciiTheme="majorHAnsi" w:eastAsiaTheme="minorHAnsi" w:hAnsiTheme="majorHAnsi" w:cstheme="majorHAnsi"/>
            <w:i/>
            <w:color w:val="auto"/>
            <w:szCs w:val="20"/>
          </w:rPr>
          <w:t xml:space="preserve">. </w:t>
        </w:r>
      </w:ins>
      <w:ins w:id="266" w:author="analystedonnees.arc" w:date="2019-07-30T23:52:00Z">
        <w:r>
          <w:rPr>
            <w:rFonts w:asciiTheme="majorHAnsi" w:eastAsiaTheme="minorHAnsi" w:hAnsiTheme="majorHAnsi" w:cstheme="majorHAnsi"/>
            <w:i/>
            <w:color w:val="auto"/>
            <w:szCs w:val="20"/>
          </w:rPr>
          <w:t>It</w:t>
        </w:r>
      </w:ins>
      <w:ins w:id="267" w:author="analystedonnees.arc" w:date="2019-07-30T23:53:00Z">
        <w:r>
          <w:rPr>
            <w:rFonts w:asciiTheme="majorHAnsi" w:eastAsiaTheme="minorHAnsi" w:hAnsiTheme="majorHAnsi" w:cstheme="majorHAnsi"/>
            <w:i/>
            <w:color w:val="auto"/>
            <w:szCs w:val="20"/>
          </w:rPr>
          <w:t xml:space="preserve"> a</w:t>
        </w:r>
      </w:ins>
      <w:ins w:id="268" w:author="analystedonnees.arc" w:date="2019-07-30T23:46:00Z">
        <w:r w:rsidRPr="00F66511">
          <w:rPr>
            <w:rFonts w:asciiTheme="majorHAnsi" w:eastAsiaTheme="minorHAnsi" w:hAnsiTheme="majorHAnsi" w:cstheme="majorHAnsi"/>
            <w:i/>
            <w:color w:val="auto"/>
            <w:szCs w:val="20"/>
          </w:rPr>
          <w:t xml:space="preserve">ttempts to determine whether the </w:t>
        </w:r>
      </w:ins>
      <w:ins w:id="269" w:author="analystedonnees.arc" w:date="2019-07-30T23:53:00Z">
        <w:r>
          <w:rPr>
            <w:rFonts w:asciiTheme="majorHAnsi" w:eastAsiaTheme="minorHAnsi" w:hAnsiTheme="majorHAnsi" w:cstheme="majorHAnsi"/>
            <w:i/>
            <w:color w:val="auto"/>
            <w:szCs w:val="20"/>
          </w:rPr>
          <w:t xml:space="preserve">project </w:t>
        </w:r>
      </w:ins>
      <w:ins w:id="270" w:author="analystedonnees.arc" w:date="2019-07-30T23:46:00Z">
        <w:r w:rsidRPr="00F66511">
          <w:rPr>
            <w:rFonts w:asciiTheme="majorHAnsi" w:eastAsiaTheme="minorHAnsi" w:hAnsiTheme="majorHAnsi" w:cstheme="majorHAnsi"/>
            <w:i/>
            <w:color w:val="auto"/>
            <w:szCs w:val="20"/>
          </w:rPr>
          <w:t xml:space="preserve">caused the </w:t>
        </w:r>
      </w:ins>
      <w:ins w:id="271" w:author="analystedonnees.arc" w:date="2019-07-30T23:53:00Z">
        <w:r>
          <w:rPr>
            <w:rFonts w:asciiTheme="majorHAnsi" w:eastAsiaTheme="minorHAnsi" w:hAnsiTheme="majorHAnsi" w:cstheme="majorHAnsi"/>
            <w:i/>
            <w:color w:val="auto"/>
            <w:szCs w:val="20"/>
          </w:rPr>
          <w:t xml:space="preserve">observed </w:t>
        </w:r>
      </w:ins>
      <w:ins w:id="272" w:author="analystedonnees.arc" w:date="2019-07-30T23:46:00Z">
        <w:r w:rsidRPr="00F66511">
          <w:rPr>
            <w:rFonts w:asciiTheme="majorHAnsi" w:eastAsiaTheme="minorHAnsi" w:hAnsiTheme="majorHAnsi" w:cstheme="majorHAnsi"/>
            <w:i/>
            <w:color w:val="auto"/>
            <w:szCs w:val="20"/>
          </w:rPr>
          <w:t>effects.</w:t>
        </w:r>
      </w:ins>
    </w:p>
    <w:p w:rsidR="000A0A0E" w:rsidRDefault="000A0A0E">
      <w:pPr>
        <w:autoSpaceDE w:val="0"/>
        <w:autoSpaceDN w:val="0"/>
        <w:adjustRightInd w:val="0"/>
        <w:spacing w:before="240" w:after="0" w:line="240" w:lineRule="auto"/>
        <w:ind w:left="0" w:firstLine="0"/>
        <w:rPr>
          <w:ins w:id="273" w:author="analystedonnees.arc" w:date="2019-07-31T01:09:00Z"/>
          <w:rFonts w:asciiTheme="majorHAnsi" w:eastAsiaTheme="minorHAnsi" w:hAnsiTheme="majorHAnsi" w:cstheme="majorHAnsi"/>
          <w:i/>
          <w:color w:val="auto"/>
          <w:szCs w:val="20"/>
        </w:rPr>
        <w:pPrChange w:id="274" w:author="analystedonnees.arc" w:date="2019-07-30T23:42:00Z">
          <w:pPr>
            <w:spacing w:after="0" w:line="480" w:lineRule="auto"/>
            <w:ind w:left="0" w:firstLine="0"/>
            <w:jc w:val="left"/>
          </w:pPr>
        </w:pPrChange>
      </w:pPr>
    </w:p>
    <w:p w:rsidR="00393086" w:rsidRPr="00DE459B" w:rsidRDefault="00393086">
      <w:pPr>
        <w:autoSpaceDE w:val="0"/>
        <w:autoSpaceDN w:val="0"/>
        <w:adjustRightInd w:val="0"/>
        <w:spacing w:before="240" w:after="0" w:line="240" w:lineRule="auto"/>
        <w:ind w:left="0" w:firstLine="0"/>
        <w:rPr>
          <w:rFonts w:asciiTheme="majorHAnsi" w:eastAsiaTheme="minorHAnsi" w:hAnsiTheme="majorHAnsi" w:cstheme="majorHAnsi"/>
          <w:i/>
          <w:color w:val="auto"/>
          <w:szCs w:val="20"/>
          <w:rPrChange w:id="275" w:author="analystedonnees.arc" w:date="2019-07-30T23:42:00Z">
            <w:rPr>
              <w:rFonts w:ascii="Times New Roman" w:hAnsi="Times New Roman" w:cs="Times New Roman"/>
              <w:szCs w:val="24"/>
            </w:rPr>
          </w:rPrChange>
        </w:rPr>
        <w:pPrChange w:id="276" w:author="analystedonnees.arc" w:date="2019-07-30T23:42:00Z">
          <w:pPr>
            <w:spacing w:after="0" w:line="480" w:lineRule="auto"/>
            <w:ind w:left="0" w:firstLine="0"/>
            <w:jc w:val="left"/>
          </w:pPr>
        </w:pPrChange>
      </w:pPr>
      <w:del w:id="277" w:author="analystedonnees.arc" w:date="2019-07-30T23:29:00Z">
        <w:r w:rsidRPr="00DE459B" w:rsidDel="002A2347">
          <w:rPr>
            <w:rFonts w:asciiTheme="majorHAnsi" w:eastAsiaTheme="minorHAnsi" w:hAnsiTheme="majorHAnsi" w:cstheme="majorHAnsi"/>
            <w:i/>
            <w:color w:val="auto"/>
            <w:szCs w:val="20"/>
            <w:rPrChange w:id="278" w:author="analystedonnees.arc" w:date="2019-07-30T23:42:00Z">
              <w:rPr>
                <w:rFonts w:ascii="Times New Roman" w:hAnsi="Times New Roman" w:cs="Times New Roman"/>
                <w:b/>
                <w:szCs w:val="24"/>
              </w:rPr>
            </w:rPrChange>
          </w:rPr>
          <w:delText xml:space="preserve"> </w:delText>
        </w:r>
      </w:del>
    </w:p>
    <w:p w:rsidR="00393086" w:rsidRPr="00C916BE" w:rsidRDefault="00393086" w:rsidP="00393086">
      <w:pPr>
        <w:spacing w:line="480" w:lineRule="auto"/>
        <w:ind w:left="-5" w:right="1"/>
        <w:rPr>
          <w:rFonts w:ascii="Times New Roman" w:hAnsi="Times New Roman" w:cs="Times New Roman"/>
          <w:szCs w:val="24"/>
        </w:rPr>
      </w:pPr>
      <w:r w:rsidRPr="00C916BE">
        <w:rPr>
          <w:rFonts w:ascii="Times New Roman" w:hAnsi="Times New Roman" w:cs="Times New Roman"/>
          <w:b/>
          <w:szCs w:val="24"/>
        </w:rPr>
        <w:lastRenderedPageBreak/>
        <w:t xml:space="preserve">Q4: </w:t>
      </w:r>
      <w:r w:rsidRPr="00C916BE">
        <w:rPr>
          <w:rFonts w:ascii="Times New Roman" w:hAnsi="Times New Roman" w:cs="Times New Roman"/>
          <w:szCs w:val="24"/>
        </w:rPr>
        <w:t xml:space="preserve">With brief explanations, outline the key questions both formative and summative evaluations seek to answer. (10mrks) </w:t>
      </w:r>
    </w:p>
    <w:p w:rsidR="00E736D6" w:rsidRPr="00E736D6" w:rsidRDefault="00393086">
      <w:pPr>
        <w:autoSpaceDE w:val="0"/>
        <w:autoSpaceDN w:val="0"/>
        <w:adjustRightInd w:val="0"/>
        <w:spacing w:after="0" w:line="240" w:lineRule="auto"/>
        <w:ind w:left="0" w:firstLine="0"/>
        <w:rPr>
          <w:ins w:id="279" w:author="analystedonnees.arc" w:date="2019-07-30T22:34:00Z"/>
          <w:rFonts w:asciiTheme="majorHAnsi" w:eastAsiaTheme="minorHAnsi" w:hAnsiTheme="majorHAnsi" w:cstheme="majorHAnsi"/>
          <w:i/>
          <w:color w:val="auto"/>
          <w:szCs w:val="20"/>
          <w:rPrChange w:id="280" w:author="analystedonnees.arc" w:date="2019-07-30T22:36:00Z">
            <w:rPr>
              <w:ins w:id="281" w:author="analystedonnees.arc" w:date="2019-07-30T22:34:00Z"/>
              <w:rFonts w:ascii="Times New Roman" w:hAnsi="Times New Roman" w:cs="Times New Roman"/>
              <w:szCs w:val="24"/>
            </w:rPr>
          </w:rPrChange>
        </w:rPr>
        <w:pPrChange w:id="282" w:author="analystedonnees.arc" w:date="2019-07-30T22:36:00Z">
          <w:pPr>
            <w:spacing w:after="0" w:line="480" w:lineRule="auto"/>
            <w:ind w:left="0" w:firstLine="0"/>
            <w:jc w:val="left"/>
          </w:pPr>
        </w:pPrChange>
      </w:pPr>
      <w:r w:rsidRPr="00C916BE">
        <w:rPr>
          <w:rFonts w:ascii="Times New Roman" w:hAnsi="Times New Roman" w:cs="Times New Roman"/>
          <w:szCs w:val="24"/>
        </w:rPr>
        <w:t xml:space="preserve"> </w:t>
      </w:r>
    </w:p>
    <w:tbl>
      <w:tblPr>
        <w:tblStyle w:val="Grilledutableau"/>
        <w:tblW w:w="0" w:type="auto"/>
        <w:tblLook w:val="04A0" w:firstRow="1" w:lastRow="0" w:firstColumn="1" w:lastColumn="0" w:noHBand="0" w:noVBand="1"/>
      </w:tblPr>
      <w:tblGrid>
        <w:gridCol w:w="4675"/>
        <w:gridCol w:w="4675"/>
      </w:tblGrid>
      <w:tr w:rsidR="00E736D6" w:rsidRPr="00E736D6" w:rsidTr="00E736D6">
        <w:trPr>
          <w:ins w:id="283" w:author="analystedonnees.arc" w:date="2019-07-30T22:34:00Z"/>
        </w:trPr>
        <w:tc>
          <w:tcPr>
            <w:tcW w:w="4675" w:type="dxa"/>
          </w:tcPr>
          <w:p w:rsidR="00E736D6" w:rsidRPr="000A0A0E" w:rsidRDefault="00E736D6">
            <w:pPr>
              <w:autoSpaceDE w:val="0"/>
              <w:autoSpaceDN w:val="0"/>
              <w:adjustRightInd w:val="0"/>
              <w:spacing w:after="0" w:line="240" w:lineRule="auto"/>
              <w:ind w:left="0" w:firstLine="0"/>
              <w:rPr>
                <w:ins w:id="284" w:author="analystedonnees.arc" w:date="2019-07-30T22:34:00Z"/>
                <w:rFonts w:asciiTheme="majorHAnsi" w:eastAsiaTheme="minorHAnsi" w:hAnsiTheme="majorHAnsi" w:cstheme="majorHAnsi"/>
                <w:b/>
                <w:i/>
                <w:color w:val="auto"/>
                <w:szCs w:val="20"/>
                <w:rPrChange w:id="285" w:author="analystedonnees.arc" w:date="2019-07-31T01:09:00Z">
                  <w:rPr>
                    <w:ins w:id="286" w:author="analystedonnees.arc" w:date="2019-07-30T22:34:00Z"/>
                    <w:rFonts w:ascii="Times New Roman" w:hAnsi="Times New Roman" w:cs="Times New Roman"/>
                    <w:szCs w:val="24"/>
                  </w:rPr>
                </w:rPrChange>
              </w:rPr>
              <w:pPrChange w:id="287" w:author="analystedonnees.arc" w:date="2019-07-30T22:36:00Z">
                <w:pPr>
                  <w:spacing w:after="0" w:line="480" w:lineRule="auto"/>
                  <w:ind w:left="0" w:firstLine="0"/>
                  <w:jc w:val="left"/>
                </w:pPr>
              </w:pPrChange>
            </w:pPr>
            <w:ins w:id="288" w:author="analystedonnees.arc" w:date="2019-07-30T22:34:00Z">
              <w:r w:rsidRPr="000A0A0E">
                <w:rPr>
                  <w:rFonts w:asciiTheme="majorHAnsi" w:eastAsiaTheme="minorHAnsi" w:hAnsiTheme="majorHAnsi" w:cstheme="majorHAnsi"/>
                  <w:b/>
                  <w:i/>
                  <w:color w:val="auto"/>
                  <w:szCs w:val="20"/>
                  <w:rPrChange w:id="289" w:author="analystedonnees.arc" w:date="2019-07-31T01:09:00Z">
                    <w:rPr>
                      <w:rFonts w:ascii="Times New Roman" w:hAnsi="Times New Roman" w:cs="Times New Roman"/>
                      <w:szCs w:val="24"/>
                    </w:rPr>
                  </w:rPrChange>
                </w:rPr>
                <w:t>Formative</w:t>
              </w:r>
            </w:ins>
          </w:p>
        </w:tc>
        <w:tc>
          <w:tcPr>
            <w:tcW w:w="4675" w:type="dxa"/>
          </w:tcPr>
          <w:p w:rsidR="00E736D6" w:rsidRPr="000A0A0E" w:rsidRDefault="00E736D6">
            <w:pPr>
              <w:autoSpaceDE w:val="0"/>
              <w:autoSpaceDN w:val="0"/>
              <w:adjustRightInd w:val="0"/>
              <w:spacing w:after="0" w:line="240" w:lineRule="auto"/>
              <w:ind w:left="0" w:firstLine="0"/>
              <w:rPr>
                <w:ins w:id="290" w:author="analystedonnees.arc" w:date="2019-07-30T22:34:00Z"/>
                <w:rFonts w:asciiTheme="majorHAnsi" w:eastAsiaTheme="minorHAnsi" w:hAnsiTheme="majorHAnsi" w:cstheme="majorHAnsi"/>
                <w:b/>
                <w:i/>
                <w:color w:val="auto"/>
                <w:szCs w:val="20"/>
                <w:rPrChange w:id="291" w:author="analystedonnees.arc" w:date="2019-07-31T01:09:00Z">
                  <w:rPr>
                    <w:ins w:id="292" w:author="analystedonnees.arc" w:date="2019-07-30T22:34:00Z"/>
                    <w:rFonts w:ascii="Times New Roman" w:hAnsi="Times New Roman" w:cs="Times New Roman"/>
                    <w:szCs w:val="24"/>
                  </w:rPr>
                </w:rPrChange>
              </w:rPr>
              <w:pPrChange w:id="293" w:author="analystedonnees.arc" w:date="2019-07-30T22:36:00Z">
                <w:pPr>
                  <w:spacing w:after="0" w:line="480" w:lineRule="auto"/>
                  <w:ind w:left="0" w:firstLine="0"/>
                  <w:jc w:val="left"/>
                </w:pPr>
              </w:pPrChange>
            </w:pPr>
            <w:ins w:id="294" w:author="analystedonnees.arc" w:date="2019-07-30T22:34:00Z">
              <w:r w:rsidRPr="000A0A0E">
                <w:rPr>
                  <w:rFonts w:asciiTheme="majorHAnsi" w:eastAsiaTheme="minorHAnsi" w:hAnsiTheme="majorHAnsi" w:cstheme="majorHAnsi"/>
                  <w:b/>
                  <w:i/>
                  <w:color w:val="auto"/>
                  <w:szCs w:val="20"/>
                  <w:rPrChange w:id="295" w:author="analystedonnees.arc" w:date="2019-07-31T01:09:00Z">
                    <w:rPr>
                      <w:rFonts w:ascii="Times New Roman" w:hAnsi="Times New Roman" w:cs="Times New Roman"/>
                      <w:szCs w:val="24"/>
                    </w:rPr>
                  </w:rPrChange>
                </w:rPr>
                <w:t>Summative</w:t>
              </w:r>
            </w:ins>
          </w:p>
        </w:tc>
      </w:tr>
      <w:tr w:rsidR="004B585F" w:rsidRPr="00E736D6" w:rsidTr="00E736D6">
        <w:trPr>
          <w:ins w:id="296" w:author="analystedonnees.arc" w:date="2019-07-30T23:58:00Z"/>
        </w:trPr>
        <w:tc>
          <w:tcPr>
            <w:tcW w:w="4675" w:type="dxa"/>
          </w:tcPr>
          <w:p w:rsidR="004B585F" w:rsidRPr="000C5E3A" w:rsidRDefault="004B585F" w:rsidP="004B585F">
            <w:pPr>
              <w:autoSpaceDE w:val="0"/>
              <w:autoSpaceDN w:val="0"/>
              <w:adjustRightInd w:val="0"/>
              <w:spacing w:after="0" w:line="240" w:lineRule="auto"/>
              <w:ind w:left="0" w:firstLine="0"/>
              <w:rPr>
                <w:ins w:id="297" w:author="analystedonnees.arc" w:date="2019-07-30T23:58:00Z"/>
                <w:rFonts w:asciiTheme="majorHAnsi" w:eastAsiaTheme="minorHAnsi" w:hAnsiTheme="majorHAnsi" w:cstheme="majorHAnsi"/>
                <w:b/>
                <w:i/>
                <w:color w:val="auto"/>
                <w:szCs w:val="20"/>
                <w:rPrChange w:id="298" w:author="analystedonnees.arc" w:date="2019-07-31T00:20:00Z">
                  <w:rPr>
                    <w:ins w:id="299" w:author="analystedonnees.arc" w:date="2019-07-30T23:58:00Z"/>
                    <w:rFonts w:asciiTheme="majorHAnsi" w:eastAsiaTheme="minorHAnsi" w:hAnsiTheme="majorHAnsi" w:cstheme="majorHAnsi"/>
                    <w:i/>
                    <w:color w:val="auto"/>
                    <w:szCs w:val="20"/>
                  </w:rPr>
                </w:rPrChange>
              </w:rPr>
            </w:pPr>
            <w:ins w:id="300" w:author="analystedonnees.arc" w:date="2019-07-30T23:58:00Z">
              <w:r w:rsidRPr="000C5E3A">
                <w:rPr>
                  <w:rFonts w:asciiTheme="majorHAnsi" w:eastAsiaTheme="minorHAnsi" w:hAnsiTheme="majorHAnsi" w:cstheme="majorHAnsi"/>
                  <w:b/>
                  <w:i/>
                  <w:color w:val="auto"/>
                  <w:szCs w:val="20"/>
                  <w:rPrChange w:id="301" w:author="analystedonnees.arc" w:date="2019-07-31T00:20:00Z">
                    <w:rPr>
                      <w:rFonts w:asciiTheme="majorHAnsi" w:eastAsiaTheme="minorHAnsi" w:hAnsiTheme="majorHAnsi" w:cstheme="majorHAnsi"/>
                      <w:i/>
                      <w:color w:val="auto"/>
                      <w:szCs w:val="20"/>
                    </w:rPr>
                  </w:rPrChange>
                </w:rPr>
                <w:t xml:space="preserve">How </w:t>
              </w:r>
            </w:ins>
            <w:ins w:id="302" w:author="analystedonnees.arc" w:date="2019-07-30T23:59:00Z">
              <w:r w:rsidRPr="000C5E3A">
                <w:rPr>
                  <w:rFonts w:asciiTheme="majorHAnsi" w:eastAsiaTheme="minorHAnsi" w:hAnsiTheme="majorHAnsi" w:cstheme="majorHAnsi"/>
                  <w:b/>
                  <w:i/>
                  <w:color w:val="auto"/>
                  <w:szCs w:val="20"/>
                  <w:rPrChange w:id="303" w:author="analystedonnees.arc" w:date="2019-07-31T00:20:00Z">
                    <w:rPr>
                      <w:rFonts w:asciiTheme="majorHAnsi" w:eastAsiaTheme="minorHAnsi" w:hAnsiTheme="majorHAnsi" w:cstheme="majorHAnsi"/>
                      <w:i/>
                      <w:color w:val="auto"/>
                      <w:szCs w:val="20"/>
                    </w:rPr>
                  </w:rPrChange>
                </w:rPr>
                <w:t>do</w:t>
              </w:r>
            </w:ins>
            <w:ins w:id="304" w:author="analystedonnees.arc" w:date="2019-07-30T23:58:00Z">
              <w:r w:rsidRPr="000C5E3A">
                <w:rPr>
                  <w:rFonts w:asciiTheme="majorHAnsi" w:eastAsiaTheme="minorHAnsi" w:hAnsiTheme="majorHAnsi" w:cstheme="majorHAnsi"/>
                  <w:b/>
                  <w:i/>
                  <w:color w:val="auto"/>
                  <w:szCs w:val="20"/>
                  <w:rPrChange w:id="305" w:author="analystedonnees.arc" w:date="2019-07-31T00:20:00Z">
                    <w:rPr>
                      <w:rFonts w:asciiTheme="majorHAnsi" w:eastAsiaTheme="minorHAnsi" w:hAnsiTheme="majorHAnsi" w:cstheme="majorHAnsi"/>
                      <w:i/>
                      <w:color w:val="auto"/>
                      <w:szCs w:val="20"/>
                    </w:rPr>
                  </w:rPrChange>
                </w:rPr>
                <w:t xml:space="preserve"> the project’s target beneficiaries think about the issue?</w:t>
              </w:r>
            </w:ins>
          </w:p>
          <w:p w:rsidR="004B585F" w:rsidRDefault="004B585F">
            <w:pPr>
              <w:autoSpaceDE w:val="0"/>
              <w:autoSpaceDN w:val="0"/>
              <w:adjustRightInd w:val="0"/>
              <w:spacing w:after="0" w:line="240" w:lineRule="auto"/>
              <w:ind w:left="0" w:firstLine="0"/>
              <w:rPr>
                <w:ins w:id="306" w:author="analystedonnees.arc" w:date="2019-07-31T01:09:00Z"/>
                <w:rFonts w:asciiTheme="majorHAnsi" w:eastAsiaTheme="minorHAnsi" w:hAnsiTheme="majorHAnsi" w:cstheme="majorHAnsi"/>
                <w:i/>
                <w:color w:val="auto"/>
                <w:szCs w:val="20"/>
              </w:rPr>
            </w:pPr>
            <w:ins w:id="307" w:author="analystedonnees.arc" w:date="2019-07-31T00:18:00Z">
              <w:r w:rsidRPr="00286636">
                <w:rPr>
                  <w:rFonts w:asciiTheme="majorHAnsi" w:eastAsiaTheme="minorHAnsi" w:hAnsiTheme="majorHAnsi" w:cstheme="majorHAnsi"/>
                  <w:i/>
                  <w:color w:val="auto"/>
                  <w:szCs w:val="20"/>
                  <w:rPrChange w:id="308" w:author="analystedonnees.arc" w:date="2019-07-31T00:18:00Z">
                    <w:rPr>
                      <w:rFonts w:asciiTheme="majorHAnsi" w:eastAsiaTheme="minorHAnsi" w:hAnsiTheme="majorHAnsi" w:cstheme="majorHAnsi"/>
                      <w:i/>
                      <w:color w:val="auto"/>
                      <w:szCs w:val="20"/>
                      <w:lang w:val="fr-FR"/>
                    </w:rPr>
                  </w:rPrChange>
                </w:rPr>
                <w:t>This questioning helps to understand the involvement of beneficiaries</w:t>
              </w:r>
            </w:ins>
            <w:ins w:id="309" w:author="analystedonnees.arc" w:date="2019-07-31T00:19:00Z">
              <w:r>
                <w:rPr>
                  <w:rFonts w:asciiTheme="majorHAnsi" w:eastAsiaTheme="minorHAnsi" w:hAnsiTheme="majorHAnsi" w:cstheme="majorHAnsi"/>
                  <w:i/>
                  <w:color w:val="auto"/>
                  <w:szCs w:val="20"/>
                </w:rPr>
                <w:t xml:space="preserve"> or target audience</w:t>
              </w:r>
            </w:ins>
            <w:ins w:id="310" w:author="analystedonnees.arc" w:date="2019-07-31T00:18:00Z">
              <w:r w:rsidRPr="00286636">
                <w:rPr>
                  <w:rFonts w:asciiTheme="majorHAnsi" w:eastAsiaTheme="minorHAnsi" w:hAnsiTheme="majorHAnsi" w:cstheme="majorHAnsi"/>
                  <w:i/>
                  <w:color w:val="auto"/>
                  <w:szCs w:val="20"/>
                  <w:rPrChange w:id="311" w:author="analystedonnees.arc" w:date="2019-07-31T00:18:00Z">
                    <w:rPr>
                      <w:rFonts w:asciiTheme="majorHAnsi" w:eastAsiaTheme="minorHAnsi" w:hAnsiTheme="majorHAnsi" w:cstheme="majorHAnsi"/>
                      <w:i/>
                      <w:color w:val="auto"/>
                      <w:szCs w:val="20"/>
                      <w:lang w:val="fr-FR"/>
                    </w:rPr>
                  </w:rPrChange>
                </w:rPr>
                <w:t>, their access to assistance (goods or services)</w:t>
              </w:r>
            </w:ins>
            <w:ins w:id="312" w:author="analystedonnees.arc" w:date="2019-07-31T00:19:00Z">
              <w:r>
                <w:rPr>
                  <w:rFonts w:asciiTheme="majorHAnsi" w:eastAsiaTheme="minorHAnsi" w:hAnsiTheme="majorHAnsi" w:cstheme="majorHAnsi"/>
                  <w:i/>
                  <w:color w:val="auto"/>
                  <w:szCs w:val="20"/>
                </w:rPr>
                <w:t xml:space="preserve"> provided</w:t>
              </w:r>
            </w:ins>
            <w:ins w:id="313" w:author="analystedonnees.arc" w:date="2019-07-31T00:18:00Z">
              <w:r w:rsidRPr="00286636">
                <w:rPr>
                  <w:rFonts w:asciiTheme="majorHAnsi" w:eastAsiaTheme="minorHAnsi" w:hAnsiTheme="majorHAnsi" w:cstheme="majorHAnsi"/>
                  <w:i/>
                  <w:color w:val="auto"/>
                  <w:szCs w:val="20"/>
                  <w:rPrChange w:id="314" w:author="analystedonnees.arc" w:date="2019-07-31T00:18:00Z">
                    <w:rPr>
                      <w:rFonts w:asciiTheme="majorHAnsi" w:eastAsiaTheme="minorHAnsi" w:hAnsiTheme="majorHAnsi" w:cstheme="majorHAnsi"/>
                      <w:i/>
                      <w:color w:val="auto"/>
                      <w:szCs w:val="20"/>
                      <w:lang w:val="fr-FR"/>
                    </w:rPr>
                  </w:rPrChange>
                </w:rPr>
                <w:t xml:space="preserve"> and their level of satisfaction</w:t>
              </w:r>
            </w:ins>
            <w:ins w:id="315" w:author="analystedonnees.arc" w:date="2019-07-31T00:20:00Z">
              <w:r>
                <w:rPr>
                  <w:rFonts w:asciiTheme="majorHAnsi" w:eastAsiaTheme="minorHAnsi" w:hAnsiTheme="majorHAnsi" w:cstheme="majorHAnsi"/>
                  <w:i/>
                  <w:color w:val="auto"/>
                  <w:szCs w:val="20"/>
                </w:rPr>
                <w:t xml:space="preserve"> (they can also identify barriers as well)</w:t>
              </w:r>
            </w:ins>
            <w:ins w:id="316" w:author="analystedonnees.arc" w:date="2019-07-31T00:18:00Z">
              <w:r w:rsidRPr="00286636">
                <w:rPr>
                  <w:rFonts w:asciiTheme="majorHAnsi" w:eastAsiaTheme="minorHAnsi" w:hAnsiTheme="majorHAnsi" w:cstheme="majorHAnsi"/>
                  <w:i/>
                  <w:color w:val="auto"/>
                  <w:szCs w:val="20"/>
                  <w:rPrChange w:id="317" w:author="analystedonnees.arc" w:date="2019-07-31T00:18:00Z">
                    <w:rPr>
                      <w:rFonts w:asciiTheme="majorHAnsi" w:eastAsiaTheme="minorHAnsi" w:hAnsiTheme="majorHAnsi" w:cstheme="majorHAnsi"/>
                      <w:i/>
                      <w:color w:val="auto"/>
                      <w:szCs w:val="20"/>
                      <w:lang w:val="fr-FR"/>
                    </w:rPr>
                  </w:rPrChange>
                </w:rPr>
                <w:t>.</w:t>
              </w:r>
            </w:ins>
          </w:p>
          <w:p w:rsidR="000A0A0E" w:rsidRPr="00286636" w:rsidRDefault="000A0A0E">
            <w:pPr>
              <w:autoSpaceDE w:val="0"/>
              <w:autoSpaceDN w:val="0"/>
              <w:adjustRightInd w:val="0"/>
              <w:spacing w:after="0" w:line="240" w:lineRule="auto"/>
              <w:ind w:left="0" w:firstLine="0"/>
              <w:rPr>
                <w:ins w:id="318" w:author="analystedonnees.arc" w:date="2019-07-30T23:58:00Z"/>
                <w:rFonts w:asciiTheme="majorHAnsi" w:eastAsiaTheme="minorHAnsi" w:hAnsiTheme="majorHAnsi" w:cstheme="majorHAnsi"/>
                <w:i/>
                <w:color w:val="auto"/>
                <w:szCs w:val="20"/>
              </w:rPr>
            </w:pPr>
          </w:p>
        </w:tc>
        <w:tc>
          <w:tcPr>
            <w:tcW w:w="4675" w:type="dxa"/>
          </w:tcPr>
          <w:p w:rsidR="004B585F" w:rsidRPr="00EE1814" w:rsidRDefault="004B585F" w:rsidP="004B585F">
            <w:pPr>
              <w:autoSpaceDE w:val="0"/>
              <w:autoSpaceDN w:val="0"/>
              <w:adjustRightInd w:val="0"/>
              <w:spacing w:after="0" w:line="240" w:lineRule="auto"/>
              <w:ind w:left="0" w:firstLine="0"/>
              <w:rPr>
                <w:ins w:id="319" w:author="analystedonnees.arc" w:date="2019-07-31T01:04:00Z"/>
                <w:rFonts w:asciiTheme="majorHAnsi" w:eastAsiaTheme="minorHAnsi" w:hAnsiTheme="majorHAnsi" w:cstheme="majorHAnsi"/>
                <w:b/>
                <w:i/>
                <w:color w:val="auto"/>
                <w:szCs w:val="20"/>
              </w:rPr>
            </w:pPr>
            <w:ins w:id="320" w:author="analystedonnees.arc" w:date="2019-07-31T01:04:00Z">
              <w:r w:rsidRPr="00EE1814">
                <w:rPr>
                  <w:rFonts w:asciiTheme="majorHAnsi" w:eastAsiaTheme="minorHAnsi" w:hAnsiTheme="majorHAnsi" w:cstheme="majorHAnsi"/>
                  <w:b/>
                  <w:i/>
                  <w:color w:val="auto"/>
                  <w:szCs w:val="20"/>
                </w:rPr>
                <w:t>What significant unintended impacts did the project have?</w:t>
              </w:r>
            </w:ins>
          </w:p>
          <w:p w:rsidR="004B585F" w:rsidRPr="009637F8" w:rsidRDefault="004B585F" w:rsidP="004B585F">
            <w:pPr>
              <w:autoSpaceDE w:val="0"/>
              <w:autoSpaceDN w:val="0"/>
              <w:adjustRightInd w:val="0"/>
              <w:spacing w:after="0" w:line="240" w:lineRule="auto"/>
              <w:ind w:left="0" w:firstLine="0"/>
              <w:rPr>
                <w:ins w:id="321" w:author="analystedonnees.arc" w:date="2019-07-30T23:58:00Z"/>
                <w:rFonts w:asciiTheme="majorHAnsi" w:eastAsiaTheme="minorHAnsi" w:hAnsiTheme="majorHAnsi" w:cstheme="majorHAnsi"/>
                <w:i/>
                <w:color w:val="auto"/>
                <w:szCs w:val="20"/>
              </w:rPr>
            </w:pPr>
            <w:ins w:id="322" w:author="analystedonnees.arc" w:date="2019-07-31T01:04:00Z">
              <w:r>
                <w:rPr>
                  <w:rFonts w:asciiTheme="majorHAnsi" w:eastAsiaTheme="minorHAnsi" w:hAnsiTheme="majorHAnsi" w:cstheme="majorHAnsi"/>
                  <w:i/>
                  <w:color w:val="auto"/>
                  <w:szCs w:val="20"/>
                </w:rPr>
                <w:t>It’s interesting understand unexpected results from a project on beliefs, attitudes and social norms which also show how not-target people were indirectly affected by project’s actions.</w:t>
              </w:r>
            </w:ins>
          </w:p>
        </w:tc>
      </w:tr>
      <w:tr w:rsidR="004B585F" w:rsidRPr="000C5E3A" w:rsidTr="00E736D6">
        <w:trPr>
          <w:ins w:id="323" w:author="analystedonnees.arc" w:date="2019-07-31T00:12:00Z"/>
        </w:trPr>
        <w:tc>
          <w:tcPr>
            <w:tcW w:w="4675" w:type="dxa"/>
          </w:tcPr>
          <w:p w:rsidR="004B585F" w:rsidRPr="000C5E3A" w:rsidRDefault="004B585F" w:rsidP="004B585F">
            <w:pPr>
              <w:autoSpaceDE w:val="0"/>
              <w:autoSpaceDN w:val="0"/>
              <w:adjustRightInd w:val="0"/>
              <w:spacing w:after="0" w:line="240" w:lineRule="auto"/>
              <w:ind w:left="0" w:firstLine="0"/>
              <w:rPr>
                <w:ins w:id="324" w:author="analystedonnees.arc" w:date="2019-07-31T00:13:00Z"/>
                <w:rFonts w:asciiTheme="majorHAnsi" w:eastAsiaTheme="minorHAnsi" w:hAnsiTheme="majorHAnsi" w:cstheme="majorHAnsi"/>
                <w:b/>
                <w:i/>
                <w:color w:val="auto"/>
                <w:szCs w:val="20"/>
                <w:rPrChange w:id="325" w:author="analystedonnees.arc" w:date="2019-07-31T00:20:00Z">
                  <w:rPr>
                    <w:ins w:id="326" w:author="analystedonnees.arc" w:date="2019-07-31T00:13:00Z"/>
                    <w:rFonts w:asciiTheme="majorHAnsi" w:eastAsiaTheme="minorHAnsi" w:hAnsiTheme="majorHAnsi" w:cstheme="majorHAnsi"/>
                    <w:i/>
                    <w:color w:val="auto"/>
                    <w:szCs w:val="20"/>
                  </w:rPr>
                </w:rPrChange>
              </w:rPr>
            </w:pPr>
            <w:ins w:id="327" w:author="analystedonnees.arc" w:date="2019-07-31T00:13:00Z">
              <w:r w:rsidRPr="000C5E3A">
                <w:rPr>
                  <w:rFonts w:asciiTheme="majorHAnsi" w:eastAsiaTheme="minorHAnsi" w:hAnsiTheme="majorHAnsi" w:cstheme="majorHAnsi"/>
                  <w:b/>
                  <w:i/>
                  <w:color w:val="auto"/>
                  <w:szCs w:val="20"/>
                  <w:rPrChange w:id="328" w:author="analystedonnees.arc" w:date="2019-07-31T00:20:00Z">
                    <w:rPr>
                      <w:rFonts w:asciiTheme="majorHAnsi" w:eastAsiaTheme="minorHAnsi" w:hAnsiTheme="majorHAnsi" w:cstheme="majorHAnsi"/>
                      <w:i/>
                      <w:color w:val="auto"/>
                      <w:szCs w:val="20"/>
                    </w:rPr>
                  </w:rPrChange>
                </w:rPr>
                <w:t>What messages work with what audiences?</w:t>
              </w:r>
            </w:ins>
          </w:p>
          <w:p w:rsidR="004B585F" w:rsidRPr="000C5E3A" w:rsidRDefault="004B585F">
            <w:pPr>
              <w:autoSpaceDE w:val="0"/>
              <w:autoSpaceDN w:val="0"/>
              <w:adjustRightInd w:val="0"/>
              <w:spacing w:after="0" w:line="240" w:lineRule="auto"/>
              <w:ind w:left="0" w:firstLine="0"/>
              <w:rPr>
                <w:ins w:id="329" w:author="analystedonnees.arc" w:date="2019-07-31T00:12:00Z"/>
                <w:rFonts w:asciiTheme="majorHAnsi" w:eastAsiaTheme="minorHAnsi" w:hAnsiTheme="majorHAnsi" w:cstheme="majorHAnsi"/>
                <w:i/>
                <w:color w:val="auto"/>
                <w:szCs w:val="20"/>
              </w:rPr>
            </w:pPr>
            <w:ins w:id="330" w:author="analystedonnees.arc" w:date="2019-07-31T00:20:00Z">
              <w:r w:rsidRPr="000C5E3A">
                <w:rPr>
                  <w:rFonts w:asciiTheme="majorHAnsi" w:eastAsiaTheme="minorHAnsi" w:hAnsiTheme="majorHAnsi" w:cstheme="majorHAnsi"/>
                  <w:i/>
                  <w:color w:val="auto"/>
                  <w:szCs w:val="20"/>
                  <w:rPrChange w:id="331" w:author="analystedonnees.arc" w:date="2019-07-31T00:20:00Z">
                    <w:rPr>
                      <w:rFonts w:asciiTheme="majorHAnsi" w:eastAsiaTheme="minorHAnsi" w:hAnsiTheme="majorHAnsi" w:cstheme="majorHAnsi"/>
                      <w:i/>
                      <w:color w:val="auto"/>
                      <w:szCs w:val="20"/>
                      <w:lang w:val="fr-FR"/>
                    </w:rPr>
                  </w:rPrChange>
                </w:rPr>
                <w:t xml:space="preserve">This question addresses the relevance of the messages used in the program. </w:t>
              </w:r>
            </w:ins>
            <w:ins w:id="332" w:author="analystedonnees.arc" w:date="2019-07-31T00:22:00Z">
              <w:r w:rsidRPr="000C5E3A">
                <w:rPr>
                  <w:rFonts w:asciiTheme="majorHAnsi" w:eastAsiaTheme="minorHAnsi" w:hAnsiTheme="majorHAnsi" w:cstheme="majorHAnsi"/>
                  <w:i/>
                  <w:color w:val="auto"/>
                  <w:szCs w:val="20"/>
                </w:rPr>
                <w:t xml:space="preserve">And this may </w:t>
              </w:r>
              <w:r>
                <w:rPr>
                  <w:rFonts w:asciiTheme="majorHAnsi" w:eastAsiaTheme="minorHAnsi" w:hAnsiTheme="majorHAnsi" w:cstheme="majorHAnsi"/>
                  <w:i/>
                  <w:color w:val="auto"/>
                  <w:szCs w:val="20"/>
                </w:rPr>
                <w:t>imply</w:t>
              </w:r>
              <w:r w:rsidRPr="000C5E3A">
                <w:rPr>
                  <w:rFonts w:asciiTheme="majorHAnsi" w:eastAsiaTheme="minorHAnsi" w:hAnsiTheme="majorHAnsi" w:cstheme="majorHAnsi"/>
                  <w:i/>
                  <w:color w:val="auto"/>
                  <w:szCs w:val="20"/>
                </w:rPr>
                <w:t xml:space="preserve"> the adaptation of awareness messages </w:t>
              </w:r>
              <w:r>
                <w:rPr>
                  <w:rFonts w:asciiTheme="majorHAnsi" w:eastAsiaTheme="minorHAnsi" w:hAnsiTheme="majorHAnsi" w:cstheme="majorHAnsi"/>
                  <w:i/>
                  <w:color w:val="auto"/>
                  <w:szCs w:val="20"/>
                </w:rPr>
                <w:t>based on a clear perception</w:t>
              </w:r>
            </w:ins>
            <w:ins w:id="333" w:author="analystedonnees.arc" w:date="2019-07-31T00:23:00Z">
              <w:r>
                <w:rPr>
                  <w:rFonts w:asciiTheme="majorHAnsi" w:eastAsiaTheme="minorHAnsi" w:hAnsiTheme="majorHAnsi" w:cstheme="majorHAnsi"/>
                  <w:i/>
                  <w:color w:val="auto"/>
                  <w:szCs w:val="20"/>
                </w:rPr>
                <w:t xml:space="preserve"> of</w:t>
              </w:r>
            </w:ins>
            <w:ins w:id="334" w:author="analystedonnees.arc" w:date="2019-07-31T00:22:00Z">
              <w:r w:rsidRPr="000C5E3A">
                <w:rPr>
                  <w:rFonts w:asciiTheme="majorHAnsi" w:eastAsiaTheme="minorHAnsi" w:hAnsiTheme="majorHAnsi" w:cstheme="majorHAnsi"/>
                  <w:i/>
                  <w:color w:val="auto"/>
                  <w:szCs w:val="20"/>
                </w:rPr>
                <w:t xml:space="preserve"> the sensitivity of </w:t>
              </w:r>
            </w:ins>
            <w:ins w:id="335" w:author="analystedonnees.arc" w:date="2019-07-31T00:23:00Z">
              <w:r>
                <w:rPr>
                  <w:rFonts w:asciiTheme="majorHAnsi" w:eastAsiaTheme="minorHAnsi" w:hAnsiTheme="majorHAnsi" w:cstheme="majorHAnsi"/>
                  <w:i/>
                  <w:color w:val="auto"/>
                  <w:szCs w:val="20"/>
                </w:rPr>
                <w:t xml:space="preserve">different </w:t>
              </w:r>
            </w:ins>
            <w:ins w:id="336" w:author="analystedonnees.arc" w:date="2019-07-31T00:22:00Z">
              <w:r w:rsidRPr="000C5E3A">
                <w:rPr>
                  <w:rFonts w:asciiTheme="majorHAnsi" w:eastAsiaTheme="minorHAnsi" w:hAnsiTheme="majorHAnsi" w:cstheme="majorHAnsi"/>
                  <w:i/>
                  <w:color w:val="auto"/>
                  <w:szCs w:val="20"/>
                </w:rPr>
                <w:t xml:space="preserve">groups of beneficiaries to </w:t>
              </w:r>
            </w:ins>
            <w:ins w:id="337" w:author="analystedonnees.arc" w:date="2019-07-31T00:23:00Z">
              <w:r>
                <w:rPr>
                  <w:rFonts w:asciiTheme="majorHAnsi" w:eastAsiaTheme="minorHAnsi" w:hAnsiTheme="majorHAnsi" w:cstheme="majorHAnsi"/>
                  <w:i/>
                  <w:color w:val="auto"/>
                  <w:szCs w:val="20"/>
                </w:rPr>
                <w:t>specific</w:t>
              </w:r>
            </w:ins>
            <w:ins w:id="338" w:author="analystedonnees.arc" w:date="2019-07-31T00:22:00Z">
              <w:r w:rsidRPr="000C5E3A">
                <w:rPr>
                  <w:rFonts w:asciiTheme="majorHAnsi" w:eastAsiaTheme="minorHAnsi" w:hAnsiTheme="majorHAnsi" w:cstheme="majorHAnsi"/>
                  <w:i/>
                  <w:color w:val="auto"/>
                  <w:szCs w:val="20"/>
                </w:rPr>
                <w:t xml:space="preserve"> issues.</w:t>
              </w:r>
            </w:ins>
          </w:p>
        </w:tc>
        <w:tc>
          <w:tcPr>
            <w:tcW w:w="4675" w:type="dxa"/>
          </w:tcPr>
          <w:p w:rsidR="004B585F" w:rsidRPr="00EE1814" w:rsidRDefault="004B585F" w:rsidP="004B585F">
            <w:pPr>
              <w:autoSpaceDE w:val="0"/>
              <w:autoSpaceDN w:val="0"/>
              <w:adjustRightInd w:val="0"/>
              <w:spacing w:after="0" w:line="240" w:lineRule="auto"/>
              <w:ind w:left="0" w:firstLine="0"/>
              <w:rPr>
                <w:ins w:id="339" w:author="analystedonnees.arc" w:date="2019-07-31T01:04:00Z"/>
                <w:rFonts w:asciiTheme="majorHAnsi" w:eastAsiaTheme="minorHAnsi" w:hAnsiTheme="majorHAnsi" w:cstheme="majorHAnsi"/>
                <w:b/>
                <w:i/>
                <w:color w:val="auto"/>
                <w:szCs w:val="20"/>
              </w:rPr>
            </w:pPr>
            <w:ins w:id="340" w:author="analystedonnees.arc" w:date="2019-07-31T01:04:00Z">
              <w:r w:rsidRPr="00EE1814">
                <w:rPr>
                  <w:rFonts w:asciiTheme="majorHAnsi" w:eastAsiaTheme="minorHAnsi" w:hAnsiTheme="majorHAnsi" w:cstheme="majorHAnsi"/>
                  <w:b/>
                  <w:i/>
                  <w:color w:val="auto"/>
                  <w:szCs w:val="20"/>
                </w:rPr>
                <w:t>To what extent this project or on of its component can be replicated?</w:t>
              </w:r>
            </w:ins>
          </w:p>
          <w:p w:rsidR="004B585F" w:rsidRDefault="004B585F" w:rsidP="004B585F">
            <w:pPr>
              <w:autoSpaceDE w:val="0"/>
              <w:autoSpaceDN w:val="0"/>
              <w:adjustRightInd w:val="0"/>
              <w:spacing w:after="0" w:line="240" w:lineRule="auto"/>
              <w:ind w:left="0" w:firstLine="0"/>
              <w:rPr>
                <w:ins w:id="341" w:author="analystedonnees.arc" w:date="2019-07-31T01:09:00Z"/>
                <w:rFonts w:asciiTheme="majorHAnsi" w:eastAsiaTheme="minorHAnsi" w:hAnsiTheme="majorHAnsi" w:cstheme="majorHAnsi"/>
                <w:i/>
                <w:color w:val="auto"/>
                <w:szCs w:val="20"/>
              </w:rPr>
            </w:pPr>
            <w:ins w:id="342" w:author="analystedonnees.arc" w:date="2019-07-31T01:04:00Z">
              <w:r>
                <w:rPr>
                  <w:rFonts w:asciiTheme="majorHAnsi" w:eastAsiaTheme="minorHAnsi" w:hAnsiTheme="majorHAnsi" w:cstheme="majorHAnsi"/>
                  <w:i/>
                  <w:color w:val="auto"/>
                  <w:szCs w:val="20"/>
                </w:rPr>
                <w:t xml:space="preserve">Based on lessons learned from the project implementation, some adjustments can be done to make it replicable in another location. Note that sometime, it’s only a component or an approach of the project that can be replicated. </w:t>
              </w:r>
            </w:ins>
          </w:p>
          <w:p w:rsidR="000A0A0E" w:rsidRPr="000C5E3A" w:rsidRDefault="000A0A0E" w:rsidP="004B585F">
            <w:pPr>
              <w:autoSpaceDE w:val="0"/>
              <w:autoSpaceDN w:val="0"/>
              <w:adjustRightInd w:val="0"/>
              <w:spacing w:after="0" w:line="240" w:lineRule="auto"/>
              <w:ind w:left="0" w:firstLine="0"/>
              <w:rPr>
                <w:ins w:id="343" w:author="analystedonnees.arc" w:date="2019-07-31T00:12:00Z"/>
                <w:rFonts w:asciiTheme="majorHAnsi" w:eastAsiaTheme="minorHAnsi" w:hAnsiTheme="majorHAnsi" w:cstheme="majorHAnsi"/>
                <w:i/>
                <w:color w:val="auto"/>
                <w:szCs w:val="20"/>
              </w:rPr>
            </w:pPr>
          </w:p>
        </w:tc>
      </w:tr>
      <w:tr w:rsidR="004B585F" w:rsidRPr="00E736D6" w:rsidTr="00E736D6">
        <w:trPr>
          <w:ins w:id="344" w:author="analystedonnees.arc" w:date="2019-07-30T23:54:00Z"/>
        </w:trPr>
        <w:tc>
          <w:tcPr>
            <w:tcW w:w="4675" w:type="dxa"/>
          </w:tcPr>
          <w:p w:rsidR="004B585F" w:rsidRPr="000C5E3A" w:rsidRDefault="004B585F" w:rsidP="004B585F">
            <w:pPr>
              <w:autoSpaceDE w:val="0"/>
              <w:autoSpaceDN w:val="0"/>
              <w:adjustRightInd w:val="0"/>
              <w:spacing w:after="0" w:line="240" w:lineRule="auto"/>
              <w:ind w:left="0" w:firstLine="0"/>
              <w:rPr>
                <w:ins w:id="345" w:author="analystedonnees.arc" w:date="2019-07-30T23:57:00Z"/>
                <w:rFonts w:asciiTheme="majorHAnsi" w:eastAsiaTheme="minorHAnsi" w:hAnsiTheme="majorHAnsi" w:cstheme="majorHAnsi"/>
                <w:b/>
                <w:i/>
                <w:color w:val="auto"/>
                <w:szCs w:val="20"/>
                <w:rPrChange w:id="346" w:author="analystedonnees.arc" w:date="2019-07-31T00:24:00Z">
                  <w:rPr>
                    <w:ins w:id="347" w:author="analystedonnees.arc" w:date="2019-07-30T23:57:00Z"/>
                    <w:rFonts w:asciiTheme="majorHAnsi" w:eastAsiaTheme="minorHAnsi" w:hAnsiTheme="majorHAnsi" w:cstheme="majorHAnsi"/>
                    <w:i/>
                    <w:color w:val="auto"/>
                    <w:szCs w:val="20"/>
                  </w:rPr>
                </w:rPrChange>
              </w:rPr>
            </w:pPr>
            <w:ins w:id="348" w:author="analystedonnees.arc" w:date="2019-07-30T23:57:00Z">
              <w:r w:rsidRPr="000C5E3A">
                <w:rPr>
                  <w:rFonts w:asciiTheme="majorHAnsi" w:eastAsiaTheme="minorHAnsi" w:hAnsiTheme="majorHAnsi" w:cstheme="majorHAnsi"/>
                  <w:b/>
                  <w:i/>
                  <w:color w:val="auto"/>
                  <w:szCs w:val="20"/>
                  <w:rPrChange w:id="349" w:author="analystedonnees.arc" w:date="2019-07-31T00:24:00Z">
                    <w:rPr>
                      <w:rFonts w:asciiTheme="majorHAnsi" w:eastAsiaTheme="minorHAnsi" w:hAnsiTheme="majorHAnsi" w:cstheme="majorHAnsi"/>
                      <w:i/>
                      <w:color w:val="auto"/>
                      <w:szCs w:val="20"/>
                    </w:rPr>
                  </w:rPrChange>
                </w:rPr>
                <w:t>Who are the best messengers?</w:t>
              </w:r>
            </w:ins>
          </w:p>
          <w:p w:rsidR="004B585F" w:rsidRPr="000C5E3A" w:rsidRDefault="004B585F" w:rsidP="004B585F">
            <w:pPr>
              <w:autoSpaceDE w:val="0"/>
              <w:autoSpaceDN w:val="0"/>
              <w:adjustRightInd w:val="0"/>
              <w:spacing w:after="0" w:line="240" w:lineRule="auto"/>
              <w:ind w:left="0" w:firstLine="0"/>
              <w:rPr>
                <w:ins w:id="350" w:author="analystedonnees.arc" w:date="2019-07-30T23:54:00Z"/>
                <w:rFonts w:asciiTheme="majorHAnsi" w:eastAsiaTheme="minorHAnsi" w:hAnsiTheme="majorHAnsi" w:cstheme="majorHAnsi"/>
                <w:i/>
                <w:color w:val="auto"/>
                <w:szCs w:val="20"/>
              </w:rPr>
            </w:pPr>
            <w:ins w:id="351" w:author="analystedonnees.arc" w:date="2019-07-31T00:23:00Z">
              <w:r w:rsidRPr="000C5E3A">
                <w:rPr>
                  <w:rFonts w:asciiTheme="majorHAnsi" w:eastAsiaTheme="minorHAnsi" w:hAnsiTheme="majorHAnsi" w:cstheme="majorHAnsi"/>
                  <w:i/>
                  <w:color w:val="auto"/>
                  <w:szCs w:val="20"/>
                  <w:rPrChange w:id="352" w:author="analystedonnees.arc" w:date="2019-07-31T00:23:00Z">
                    <w:rPr>
                      <w:rFonts w:asciiTheme="majorHAnsi" w:eastAsiaTheme="minorHAnsi" w:hAnsiTheme="majorHAnsi" w:cstheme="majorHAnsi"/>
                      <w:i/>
                      <w:color w:val="auto"/>
                      <w:szCs w:val="20"/>
                      <w:lang w:val="fr-FR"/>
                    </w:rPr>
                  </w:rPrChange>
                </w:rPr>
                <w:t>It is important to know the best communication channels in a project. At this stage, we analyze whether the channels used are the best and whether they require adaptations to reach a larger audience.</w:t>
              </w:r>
            </w:ins>
          </w:p>
        </w:tc>
        <w:tc>
          <w:tcPr>
            <w:tcW w:w="4675" w:type="dxa"/>
          </w:tcPr>
          <w:p w:rsidR="004B585F" w:rsidRPr="00EE1814" w:rsidRDefault="004B585F" w:rsidP="004B585F">
            <w:pPr>
              <w:autoSpaceDE w:val="0"/>
              <w:autoSpaceDN w:val="0"/>
              <w:adjustRightInd w:val="0"/>
              <w:spacing w:after="0" w:line="240" w:lineRule="auto"/>
              <w:ind w:left="0" w:firstLine="0"/>
              <w:rPr>
                <w:ins w:id="353" w:author="analystedonnees.arc" w:date="2019-07-31T01:04:00Z"/>
                <w:rFonts w:asciiTheme="majorHAnsi" w:eastAsiaTheme="minorHAnsi" w:hAnsiTheme="majorHAnsi" w:cstheme="majorHAnsi"/>
                <w:b/>
                <w:i/>
                <w:color w:val="auto"/>
                <w:szCs w:val="20"/>
              </w:rPr>
            </w:pPr>
            <w:ins w:id="354" w:author="analystedonnees.arc" w:date="2019-07-31T01:04:00Z">
              <w:r w:rsidRPr="00EE1814">
                <w:rPr>
                  <w:rFonts w:asciiTheme="majorHAnsi" w:eastAsiaTheme="minorHAnsi" w:hAnsiTheme="majorHAnsi" w:cstheme="majorHAnsi"/>
                  <w:b/>
                  <w:i/>
                  <w:color w:val="auto"/>
                  <w:szCs w:val="20"/>
                </w:rPr>
                <w:t>What impact did the project have on the lives of beneficiaries?</w:t>
              </w:r>
            </w:ins>
          </w:p>
          <w:p w:rsidR="004B585F" w:rsidRDefault="004B585F" w:rsidP="004B585F">
            <w:pPr>
              <w:autoSpaceDE w:val="0"/>
              <w:autoSpaceDN w:val="0"/>
              <w:adjustRightInd w:val="0"/>
              <w:spacing w:after="0" w:line="240" w:lineRule="auto"/>
              <w:ind w:left="0" w:firstLine="0"/>
              <w:rPr>
                <w:ins w:id="355" w:author="analystedonnees.arc" w:date="2019-07-31T01:04:00Z"/>
                <w:rFonts w:asciiTheme="majorHAnsi" w:eastAsiaTheme="minorHAnsi" w:hAnsiTheme="majorHAnsi" w:cstheme="majorHAnsi"/>
                <w:i/>
                <w:color w:val="auto"/>
                <w:szCs w:val="20"/>
              </w:rPr>
            </w:pPr>
            <w:ins w:id="356" w:author="analystedonnees.arc" w:date="2019-07-31T01:04:00Z">
              <w:r>
                <w:rPr>
                  <w:rFonts w:asciiTheme="majorHAnsi" w:eastAsiaTheme="minorHAnsi" w:hAnsiTheme="majorHAnsi" w:cstheme="majorHAnsi"/>
                  <w:i/>
                  <w:color w:val="auto"/>
                  <w:szCs w:val="20"/>
                </w:rPr>
                <w:t xml:space="preserve">Based on the expected outcomes of the project, we should judge the accomplishment of project objectives by measuring the change that occurs in comparison to an earlier state in a beneficiary’s daily life. </w:t>
              </w:r>
            </w:ins>
          </w:p>
          <w:p w:rsidR="004B585F" w:rsidRDefault="004B585F">
            <w:pPr>
              <w:autoSpaceDE w:val="0"/>
              <w:autoSpaceDN w:val="0"/>
              <w:adjustRightInd w:val="0"/>
              <w:spacing w:after="0" w:line="240" w:lineRule="auto"/>
              <w:ind w:left="0" w:firstLine="0"/>
              <w:rPr>
                <w:ins w:id="357" w:author="analystedonnees.arc" w:date="2019-07-30T23:54:00Z"/>
                <w:rFonts w:asciiTheme="majorHAnsi" w:eastAsiaTheme="minorHAnsi" w:hAnsiTheme="majorHAnsi" w:cstheme="majorHAnsi"/>
                <w:i/>
                <w:color w:val="auto"/>
                <w:szCs w:val="20"/>
              </w:rPr>
            </w:pPr>
          </w:p>
        </w:tc>
      </w:tr>
      <w:tr w:rsidR="004B585F" w:rsidRPr="005B7826" w:rsidTr="00E736D6">
        <w:trPr>
          <w:ins w:id="358" w:author="analystedonnees.arc" w:date="2019-07-31T00:17:00Z"/>
        </w:trPr>
        <w:tc>
          <w:tcPr>
            <w:tcW w:w="4675" w:type="dxa"/>
          </w:tcPr>
          <w:p w:rsidR="004B585F" w:rsidRPr="00565F1D" w:rsidRDefault="004B585F" w:rsidP="004B585F">
            <w:pPr>
              <w:autoSpaceDE w:val="0"/>
              <w:autoSpaceDN w:val="0"/>
              <w:adjustRightInd w:val="0"/>
              <w:spacing w:after="0" w:line="240" w:lineRule="auto"/>
              <w:ind w:left="0" w:firstLine="0"/>
              <w:rPr>
                <w:ins w:id="359" w:author="analystedonnees.arc" w:date="2019-07-31T00:18:00Z"/>
                <w:rFonts w:asciiTheme="majorHAnsi" w:eastAsiaTheme="minorHAnsi" w:hAnsiTheme="majorHAnsi" w:cstheme="majorHAnsi"/>
                <w:b/>
                <w:i/>
                <w:color w:val="auto"/>
                <w:szCs w:val="20"/>
                <w:rPrChange w:id="360" w:author="analystedonnees.arc" w:date="2019-07-31T00:31:00Z">
                  <w:rPr>
                    <w:ins w:id="361" w:author="analystedonnees.arc" w:date="2019-07-31T00:18:00Z"/>
                    <w:rFonts w:asciiTheme="majorHAnsi" w:eastAsiaTheme="minorHAnsi" w:hAnsiTheme="majorHAnsi" w:cstheme="majorHAnsi"/>
                    <w:i/>
                    <w:color w:val="auto"/>
                    <w:szCs w:val="20"/>
                  </w:rPr>
                </w:rPrChange>
              </w:rPr>
            </w:pPr>
            <w:ins w:id="362" w:author="analystedonnees.arc" w:date="2019-07-31T00:17:00Z">
              <w:r w:rsidRPr="00565F1D">
                <w:rPr>
                  <w:rFonts w:asciiTheme="majorHAnsi" w:eastAsiaTheme="minorHAnsi" w:hAnsiTheme="majorHAnsi" w:cstheme="majorHAnsi"/>
                  <w:b/>
                  <w:i/>
                  <w:color w:val="auto"/>
                  <w:szCs w:val="20"/>
                  <w:rPrChange w:id="363" w:author="analystedonnees.arc" w:date="2019-07-31T00:31:00Z">
                    <w:rPr>
                      <w:rFonts w:asciiTheme="majorHAnsi" w:eastAsiaTheme="minorHAnsi" w:hAnsiTheme="majorHAnsi" w:cstheme="majorHAnsi"/>
                      <w:i/>
                      <w:color w:val="auto"/>
                      <w:szCs w:val="20"/>
                    </w:rPr>
                  </w:rPrChange>
                </w:rPr>
                <w:t>What outcomes are being achieved?</w:t>
              </w:r>
            </w:ins>
          </w:p>
          <w:p w:rsidR="004B585F" w:rsidRDefault="004B585F">
            <w:pPr>
              <w:autoSpaceDE w:val="0"/>
              <w:autoSpaceDN w:val="0"/>
              <w:adjustRightInd w:val="0"/>
              <w:spacing w:after="0" w:line="240" w:lineRule="auto"/>
              <w:ind w:left="0" w:firstLine="0"/>
              <w:rPr>
                <w:ins w:id="364" w:author="analystedonnees.arc" w:date="2019-07-31T01:09:00Z"/>
                <w:rFonts w:asciiTheme="majorHAnsi" w:eastAsiaTheme="minorHAnsi" w:hAnsiTheme="majorHAnsi" w:cstheme="majorHAnsi"/>
                <w:i/>
                <w:color w:val="auto"/>
                <w:szCs w:val="20"/>
              </w:rPr>
            </w:pPr>
            <w:ins w:id="365" w:author="analystedonnees.arc" w:date="2019-07-31T00:44:00Z">
              <w:r w:rsidRPr="00373A89">
                <w:rPr>
                  <w:rFonts w:asciiTheme="majorHAnsi" w:eastAsiaTheme="minorHAnsi" w:hAnsiTheme="majorHAnsi" w:cstheme="majorHAnsi"/>
                  <w:i/>
                  <w:color w:val="auto"/>
                  <w:szCs w:val="20"/>
                  <w:rPrChange w:id="366" w:author="analystedonnees.arc" w:date="2019-07-31T00:44:00Z">
                    <w:rPr>
                      <w:rFonts w:asciiTheme="majorHAnsi" w:eastAsiaTheme="minorHAnsi" w:hAnsiTheme="majorHAnsi" w:cstheme="majorHAnsi"/>
                      <w:i/>
                      <w:color w:val="auto"/>
                      <w:szCs w:val="20"/>
                      <w:lang w:val="fr-FR"/>
                    </w:rPr>
                  </w:rPrChange>
                </w:rPr>
                <w:t xml:space="preserve">It is important to see what are the actions of the project that lead to a specific result and if it will be </w:t>
              </w:r>
            </w:ins>
            <w:ins w:id="367" w:author="analystedonnees.arc" w:date="2019-07-31T00:45:00Z">
              <w:r>
                <w:rPr>
                  <w:rFonts w:asciiTheme="majorHAnsi" w:eastAsiaTheme="minorHAnsi" w:hAnsiTheme="majorHAnsi" w:cstheme="majorHAnsi"/>
                  <w:i/>
                  <w:color w:val="auto"/>
                  <w:szCs w:val="20"/>
                </w:rPr>
                <w:t>successful</w:t>
              </w:r>
            </w:ins>
            <w:ins w:id="368" w:author="analystedonnees.arc" w:date="2019-07-31T00:44:00Z">
              <w:r w:rsidRPr="00373A89">
                <w:rPr>
                  <w:rFonts w:asciiTheme="majorHAnsi" w:eastAsiaTheme="minorHAnsi" w:hAnsiTheme="majorHAnsi" w:cstheme="majorHAnsi"/>
                  <w:i/>
                  <w:color w:val="auto"/>
                  <w:szCs w:val="20"/>
                  <w:rPrChange w:id="369" w:author="analystedonnees.arc" w:date="2019-07-31T00:44:00Z">
                    <w:rPr>
                      <w:rFonts w:asciiTheme="majorHAnsi" w:eastAsiaTheme="minorHAnsi" w:hAnsiTheme="majorHAnsi" w:cstheme="majorHAnsi"/>
                      <w:i/>
                      <w:color w:val="auto"/>
                      <w:szCs w:val="20"/>
                      <w:lang w:val="fr-FR"/>
                    </w:rPr>
                  </w:rPrChange>
                </w:rPr>
                <w:t xml:space="preserve"> by looking at the trend the activities carried out. At this stage, we can also see the activities and approaches that contribute significantly to the accomplishment of the project objectives.</w:t>
              </w:r>
            </w:ins>
          </w:p>
          <w:p w:rsidR="000A0A0E" w:rsidRPr="00373A89" w:rsidRDefault="000A0A0E">
            <w:pPr>
              <w:autoSpaceDE w:val="0"/>
              <w:autoSpaceDN w:val="0"/>
              <w:adjustRightInd w:val="0"/>
              <w:spacing w:after="0" w:line="240" w:lineRule="auto"/>
              <w:ind w:left="0" w:firstLine="0"/>
              <w:rPr>
                <w:ins w:id="370" w:author="analystedonnees.arc" w:date="2019-07-31T00:17:00Z"/>
                <w:rFonts w:asciiTheme="majorHAnsi" w:eastAsiaTheme="minorHAnsi" w:hAnsiTheme="majorHAnsi" w:cstheme="majorHAnsi"/>
                <w:i/>
                <w:color w:val="auto"/>
                <w:szCs w:val="20"/>
              </w:rPr>
            </w:pPr>
          </w:p>
        </w:tc>
        <w:tc>
          <w:tcPr>
            <w:tcW w:w="4675" w:type="dxa"/>
          </w:tcPr>
          <w:p w:rsidR="004B585F" w:rsidRPr="00EE1814" w:rsidRDefault="004B585F" w:rsidP="004B585F">
            <w:pPr>
              <w:autoSpaceDE w:val="0"/>
              <w:autoSpaceDN w:val="0"/>
              <w:adjustRightInd w:val="0"/>
              <w:spacing w:after="0" w:line="240" w:lineRule="auto"/>
              <w:ind w:left="0" w:firstLine="0"/>
              <w:rPr>
                <w:ins w:id="371" w:author="analystedonnees.arc" w:date="2019-07-31T01:04:00Z"/>
                <w:rFonts w:asciiTheme="majorHAnsi" w:eastAsiaTheme="minorHAnsi" w:hAnsiTheme="majorHAnsi" w:cstheme="majorHAnsi"/>
                <w:b/>
                <w:i/>
                <w:color w:val="auto"/>
                <w:szCs w:val="20"/>
              </w:rPr>
            </w:pPr>
            <w:ins w:id="372" w:author="analystedonnees.arc" w:date="2019-07-31T01:04:00Z">
              <w:r w:rsidRPr="00EE1814">
                <w:rPr>
                  <w:rFonts w:asciiTheme="majorHAnsi" w:eastAsiaTheme="minorHAnsi" w:hAnsiTheme="majorHAnsi" w:cstheme="majorHAnsi"/>
                  <w:b/>
                  <w:i/>
                  <w:color w:val="auto"/>
                  <w:szCs w:val="20"/>
                </w:rPr>
                <w:t>Has there been any systems-level change?</w:t>
              </w:r>
            </w:ins>
          </w:p>
          <w:p w:rsidR="004B585F" w:rsidRPr="005B7826" w:rsidRDefault="004B585F">
            <w:pPr>
              <w:autoSpaceDE w:val="0"/>
              <w:autoSpaceDN w:val="0"/>
              <w:adjustRightInd w:val="0"/>
              <w:spacing w:after="0" w:line="240" w:lineRule="auto"/>
              <w:ind w:left="0" w:firstLine="0"/>
              <w:rPr>
                <w:ins w:id="373" w:author="analystedonnees.arc" w:date="2019-07-31T00:17:00Z"/>
                <w:rFonts w:asciiTheme="majorHAnsi" w:eastAsiaTheme="minorHAnsi" w:hAnsiTheme="majorHAnsi" w:cstheme="majorHAnsi"/>
                <w:i/>
                <w:color w:val="auto"/>
                <w:szCs w:val="20"/>
              </w:rPr>
            </w:pPr>
            <w:ins w:id="374" w:author="analystedonnees.arc" w:date="2019-07-31T01:04:00Z">
              <w:r w:rsidRPr="00EE1814">
                <w:rPr>
                  <w:rFonts w:asciiTheme="majorHAnsi" w:eastAsiaTheme="minorHAnsi" w:hAnsiTheme="majorHAnsi" w:cstheme="majorHAnsi"/>
                  <w:i/>
                  <w:color w:val="auto"/>
                  <w:szCs w:val="20"/>
                </w:rPr>
                <w:t>Since the project works in an environment with several actors, we can check what it has been able to influence in its environment.</w:t>
              </w:r>
              <w:r>
                <w:rPr>
                  <w:rFonts w:asciiTheme="majorHAnsi" w:eastAsiaTheme="minorHAnsi" w:hAnsiTheme="majorHAnsi" w:cstheme="majorHAnsi"/>
                  <w:i/>
                  <w:color w:val="auto"/>
                  <w:szCs w:val="20"/>
                </w:rPr>
                <w:t xml:space="preserve"> For example: how coordination was done with other to result to a change.</w:t>
              </w:r>
            </w:ins>
          </w:p>
        </w:tc>
      </w:tr>
      <w:tr w:rsidR="004B585F" w:rsidRPr="00E736D6" w:rsidTr="00E736D6">
        <w:trPr>
          <w:ins w:id="375" w:author="analystedonnees.arc" w:date="2019-07-30T23:57:00Z"/>
        </w:trPr>
        <w:tc>
          <w:tcPr>
            <w:tcW w:w="4675" w:type="dxa"/>
          </w:tcPr>
          <w:p w:rsidR="004B585F" w:rsidRPr="004B585F" w:rsidRDefault="004B585F" w:rsidP="004B585F">
            <w:pPr>
              <w:autoSpaceDE w:val="0"/>
              <w:autoSpaceDN w:val="0"/>
              <w:adjustRightInd w:val="0"/>
              <w:spacing w:after="0" w:line="240" w:lineRule="auto"/>
              <w:ind w:left="0" w:firstLine="0"/>
              <w:rPr>
                <w:ins w:id="376" w:author="analystedonnees.arc" w:date="2019-07-31T01:04:00Z"/>
                <w:rFonts w:asciiTheme="majorHAnsi" w:eastAsiaTheme="minorHAnsi" w:hAnsiTheme="majorHAnsi" w:cstheme="majorHAnsi"/>
                <w:b/>
                <w:i/>
                <w:color w:val="auto"/>
                <w:szCs w:val="20"/>
                <w:rPrChange w:id="377" w:author="analystedonnees.arc" w:date="2019-07-31T01:07:00Z">
                  <w:rPr>
                    <w:ins w:id="378" w:author="analystedonnees.arc" w:date="2019-07-31T01:04:00Z"/>
                    <w:rFonts w:asciiTheme="majorHAnsi" w:eastAsiaTheme="minorHAnsi" w:hAnsiTheme="majorHAnsi" w:cstheme="majorHAnsi"/>
                    <w:i/>
                    <w:color w:val="auto"/>
                    <w:szCs w:val="20"/>
                  </w:rPr>
                </w:rPrChange>
              </w:rPr>
            </w:pPr>
            <w:ins w:id="379" w:author="analystedonnees.arc" w:date="2019-07-31T01:04:00Z">
              <w:r w:rsidRPr="004B585F">
                <w:rPr>
                  <w:rFonts w:asciiTheme="majorHAnsi" w:eastAsiaTheme="minorHAnsi" w:hAnsiTheme="majorHAnsi" w:cstheme="majorHAnsi"/>
                  <w:b/>
                  <w:i/>
                  <w:color w:val="auto"/>
                  <w:szCs w:val="20"/>
                  <w:rPrChange w:id="380" w:author="analystedonnees.arc" w:date="2019-07-31T01:07:00Z">
                    <w:rPr>
                      <w:rFonts w:asciiTheme="majorHAnsi" w:eastAsiaTheme="minorHAnsi" w:hAnsiTheme="majorHAnsi" w:cstheme="majorHAnsi"/>
                      <w:i/>
                      <w:color w:val="auto"/>
                      <w:szCs w:val="20"/>
                    </w:rPr>
                  </w:rPrChange>
                </w:rPr>
                <w:t>What do initial results reveal about what is working and not working?</w:t>
              </w:r>
            </w:ins>
          </w:p>
          <w:p w:rsidR="004B585F" w:rsidRPr="004B585F" w:rsidRDefault="004B585F">
            <w:pPr>
              <w:autoSpaceDE w:val="0"/>
              <w:autoSpaceDN w:val="0"/>
              <w:adjustRightInd w:val="0"/>
              <w:spacing w:after="0" w:line="240" w:lineRule="auto"/>
              <w:ind w:left="0" w:firstLine="0"/>
              <w:rPr>
                <w:ins w:id="381" w:author="analystedonnees.arc" w:date="2019-07-30T23:57:00Z"/>
                <w:rFonts w:asciiTheme="majorHAnsi" w:eastAsiaTheme="minorHAnsi" w:hAnsiTheme="majorHAnsi" w:cstheme="majorHAnsi"/>
                <w:i/>
                <w:color w:val="auto"/>
                <w:szCs w:val="20"/>
              </w:rPr>
            </w:pPr>
            <w:ins w:id="382" w:author="analystedonnees.arc" w:date="2019-07-31T01:04:00Z">
              <w:r>
                <w:rPr>
                  <w:rFonts w:asciiTheme="majorHAnsi" w:eastAsiaTheme="minorHAnsi" w:hAnsiTheme="majorHAnsi" w:cstheme="majorHAnsi"/>
                  <w:i/>
                  <w:color w:val="auto"/>
                  <w:szCs w:val="20"/>
                </w:rPr>
                <w:lastRenderedPageBreak/>
                <w:t xml:space="preserve">Through a SWOT analysis, we can easily identify barriers, </w:t>
              </w:r>
            </w:ins>
            <w:ins w:id="383" w:author="analystedonnees.arc" w:date="2019-07-31T01:08:00Z">
              <w:r>
                <w:rPr>
                  <w:rFonts w:asciiTheme="majorHAnsi" w:eastAsiaTheme="minorHAnsi" w:hAnsiTheme="majorHAnsi" w:cstheme="majorHAnsi"/>
                  <w:i/>
                  <w:color w:val="auto"/>
                  <w:szCs w:val="20"/>
                </w:rPr>
                <w:t>challenges</w:t>
              </w:r>
            </w:ins>
            <w:ins w:id="384" w:author="analystedonnees.arc" w:date="2019-07-31T01:04:00Z">
              <w:r>
                <w:rPr>
                  <w:rFonts w:asciiTheme="majorHAnsi" w:eastAsiaTheme="minorHAnsi" w:hAnsiTheme="majorHAnsi" w:cstheme="majorHAnsi"/>
                  <w:i/>
                  <w:color w:val="auto"/>
                  <w:szCs w:val="20"/>
                </w:rPr>
                <w:t xml:space="preserve"> and</w:t>
              </w:r>
            </w:ins>
            <w:ins w:id="385" w:author="analystedonnees.arc" w:date="2019-07-31T01:06:00Z">
              <w:r>
                <w:rPr>
                  <w:rFonts w:asciiTheme="majorHAnsi" w:eastAsiaTheme="minorHAnsi" w:hAnsiTheme="majorHAnsi" w:cstheme="majorHAnsi"/>
                  <w:i/>
                  <w:color w:val="auto"/>
                  <w:szCs w:val="20"/>
                </w:rPr>
                <w:t xml:space="preserve"> opportunities </w:t>
              </w:r>
            </w:ins>
            <w:ins w:id="386" w:author="analystedonnees.arc" w:date="2019-07-31T01:07:00Z">
              <w:r>
                <w:rPr>
                  <w:rFonts w:asciiTheme="majorHAnsi" w:eastAsiaTheme="minorHAnsi" w:hAnsiTheme="majorHAnsi" w:cstheme="majorHAnsi"/>
                  <w:i/>
                  <w:color w:val="auto"/>
                  <w:szCs w:val="20"/>
                </w:rPr>
                <w:t>to achieve project’s objective.</w:t>
              </w:r>
            </w:ins>
          </w:p>
        </w:tc>
        <w:tc>
          <w:tcPr>
            <w:tcW w:w="4675" w:type="dxa"/>
          </w:tcPr>
          <w:p w:rsidR="004B585F" w:rsidRPr="003A37D8" w:rsidRDefault="004B585F" w:rsidP="004B585F">
            <w:pPr>
              <w:autoSpaceDE w:val="0"/>
              <w:autoSpaceDN w:val="0"/>
              <w:adjustRightInd w:val="0"/>
              <w:spacing w:after="0" w:line="240" w:lineRule="auto"/>
              <w:ind w:left="0" w:firstLine="0"/>
              <w:rPr>
                <w:ins w:id="387" w:author="analystedonnees.arc" w:date="2019-07-31T01:04:00Z"/>
                <w:rFonts w:asciiTheme="majorHAnsi" w:eastAsiaTheme="minorHAnsi" w:hAnsiTheme="majorHAnsi" w:cstheme="majorHAnsi"/>
                <w:b/>
                <w:i/>
                <w:color w:val="auto"/>
                <w:szCs w:val="20"/>
              </w:rPr>
            </w:pPr>
            <w:ins w:id="388" w:author="analystedonnees.arc" w:date="2019-07-31T01:04:00Z">
              <w:r w:rsidRPr="003A37D8">
                <w:rPr>
                  <w:rFonts w:asciiTheme="majorHAnsi" w:eastAsiaTheme="minorHAnsi" w:hAnsiTheme="majorHAnsi" w:cstheme="majorHAnsi"/>
                  <w:b/>
                  <w:i/>
                  <w:color w:val="auto"/>
                  <w:szCs w:val="20"/>
                </w:rPr>
                <w:lastRenderedPageBreak/>
                <w:t>Are the project activities sustainable?</w:t>
              </w:r>
            </w:ins>
          </w:p>
          <w:p w:rsidR="004B585F" w:rsidRDefault="004B585F">
            <w:pPr>
              <w:autoSpaceDE w:val="0"/>
              <w:autoSpaceDN w:val="0"/>
              <w:adjustRightInd w:val="0"/>
              <w:spacing w:after="0" w:line="240" w:lineRule="auto"/>
              <w:ind w:left="0" w:firstLine="0"/>
              <w:rPr>
                <w:ins w:id="389" w:author="analystedonnees.arc" w:date="2019-07-30T23:57:00Z"/>
                <w:rFonts w:asciiTheme="majorHAnsi" w:eastAsiaTheme="minorHAnsi" w:hAnsiTheme="majorHAnsi" w:cstheme="majorHAnsi"/>
                <w:i/>
                <w:color w:val="auto"/>
                <w:szCs w:val="20"/>
              </w:rPr>
            </w:pPr>
            <w:ins w:id="390" w:author="analystedonnees.arc" w:date="2019-07-31T01:04:00Z">
              <w:r w:rsidRPr="003A37D8">
                <w:rPr>
                  <w:rFonts w:asciiTheme="majorHAnsi" w:eastAsiaTheme="minorHAnsi" w:hAnsiTheme="majorHAnsi" w:cstheme="majorHAnsi"/>
                  <w:i/>
                  <w:color w:val="auto"/>
                  <w:szCs w:val="20"/>
                </w:rPr>
                <w:t xml:space="preserve">Here, we look at what are the sustainable actions of the project; what remained although the project is finished or is coming to an end. At </w:t>
              </w:r>
              <w:r w:rsidRPr="003A37D8">
                <w:rPr>
                  <w:rFonts w:asciiTheme="majorHAnsi" w:eastAsiaTheme="minorHAnsi" w:hAnsiTheme="majorHAnsi" w:cstheme="majorHAnsi"/>
                  <w:i/>
                  <w:color w:val="auto"/>
                  <w:szCs w:val="20"/>
                </w:rPr>
                <w:lastRenderedPageBreak/>
                <w:t>this stage, we can to verify the actions set up by the project as an exit strategy.</w:t>
              </w:r>
            </w:ins>
          </w:p>
        </w:tc>
      </w:tr>
    </w:tbl>
    <w:p w:rsidR="00393086" w:rsidRPr="00565F1D" w:rsidRDefault="00393086">
      <w:pPr>
        <w:autoSpaceDE w:val="0"/>
        <w:autoSpaceDN w:val="0"/>
        <w:adjustRightInd w:val="0"/>
        <w:spacing w:after="0" w:line="240" w:lineRule="auto"/>
        <w:ind w:left="0" w:firstLine="0"/>
        <w:rPr>
          <w:rFonts w:asciiTheme="majorHAnsi" w:eastAsiaTheme="minorHAnsi" w:hAnsiTheme="majorHAnsi" w:cstheme="majorHAnsi"/>
          <w:i/>
          <w:color w:val="auto"/>
          <w:szCs w:val="20"/>
          <w:rPrChange w:id="391" w:author="analystedonnees.arc" w:date="2019-07-31T00:35:00Z">
            <w:rPr>
              <w:rFonts w:ascii="Times New Roman" w:hAnsi="Times New Roman" w:cs="Times New Roman"/>
              <w:szCs w:val="24"/>
            </w:rPr>
          </w:rPrChange>
        </w:rPr>
        <w:pPrChange w:id="392" w:author="analystedonnees.arc" w:date="2019-07-30T22:36:00Z">
          <w:pPr>
            <w:spacing w:after="0" w:line="480" w:lineRule="auto"/>
            <w:ind w:left="0" w:firstLine="0"/>
            <w:jc w:val="left"/>
          </w:pPr>
        </w:pPrChange>
      </w:pPr>
    </w:p>
    <w:p w:rsidR="00393086" w:rsidRPr="00C916BE" w:rsidRDefault="00393086" w:rsidP="00393086">
      <w:pPr>
        <w:spacing w:line="480" w:lineRule="auto"/>
        <w:ind w:left="-5" w:right="1"/>
        <w:rPr>
          <w:rFonts w:ascii="Times New Roman" w:hAnsi="Times New Roman" w:cs="Times New Roman"/>
          <w:szCs w:val="24"/>
        </w:rPr>
      </w:pPr>
      <w:r w:rsidRPr="00C916BE">
        <w:rPr>
          <w:rFonts w:ascii="Times New Roman" w:hAnsi="Times New Roman" w:cs="Times New Roman"/>
          <w:b/>
          <w:szCs w:val="24"/>
        </w:rPr>
        <w:t xml:space="preserve">Q5: </w:t>
      </w:r>
      <w:r w:rsidRPr="00C916BE">
        <w:rPr>
          <w:rFonts w:ascii="Times New Roman" w:hAnsi="Times New Roman" w:cs="Times New Roman"/>
          <w:szCs w:val="24"/>
        </w:rPr>
        <w:t xml:space="preserve">Explain the main limitations of the pretest-post-test model of evaluation </w:t>
      </w:r>
    </w:p>
    <w:p w:rsidR="00393086" w:rsidRPr="00360E9A" w:rsidRDefault="00393086" w:rsidP="00393086">
      <w:pPr>
        <w:spacing w:line="480" w:lineRule="auto"/>
        <w:ind w:left="-5" w:right="1"/>
        <w:rPr>
          <w:rFonts w:ascii="Times New Roman" w:hAnsi="Times New Roman" w:cs="Times New Roman"/>
          <w:szCs w:val="24"/>
          <w:rPrChange w:id="393" w:author="analystedonnees.arc" w:date="2019-07-31T19:09:00Z">
            <w:rPr>
              <w:rFonts w:ascii="Times New Roman" w:hAnsi="Times New Roman" w:cs="Times New Roman"/>
              <w:szCs w:val="24"/>
            </w:rPr>
          </w:rPrChange>
        </w:rPr>
      </w:pPr>
      <w:r w:rsidRPr="00360E9A">
        <w:rPr>
          <w:rFonts w:ascii="Times New Roman" w:hAnsi="Times New Roman" w:cs="Times New Roman"/>
          <w:szCs w:val="24"/>
          <w:rPrChange w:id="394" w:author="analystedonnees.arc" w:date="2019-07-31T19:09:00Z">
            <w:rPr>
              <w:rFonts w:ascii="Times New Roman" w:hAnsi="Times New Roman" w:cs="Times New Roman"/>
              <w:szCs w:val="24"/>
            </w:rPr>
          </w:rPrChange>
        </w:rPr>
        <w:t xml:space="preserve">(10mrks) </w:t>
      </w:r>
    </w:p>
    <w:p w:rsidR="00360E9A" w:rsidRPr="00360E9A" w:rsidRDefault="00360E9A" w:rsidP="00360E9A">
      <w:pPr>
        <w:autoSpaceDE w:val="0"/>
        <w:autoSpaceDN w:val="0"/>
        <w:adjustRightInd w:val="0"/>
        <w:spacing w:before="240" w:after="0" w:line="240" w:lineRule="auto"/>
        <w:ind w:left="0" w:firstLine="0"/>
        <w:rPr>
          <w:ins w:id="395" w:author="analystedonnees.arc" w:date="2019-07-31T19:09:00Z"/>
          <w:rFonts w:asciiTheme="majorHAnsi" w:eastAsiaTheme="minorHAnsi" w:hAnsiTheme="majorHAnsi" w:cstheme="majorHAnsi"/>
          <w:i/>
          <w:color w:val="auto"/>
          <w:szCs w:val="20"/>
          <w:rPrChange w:id="396" w:author="analystedonnees.arc" w:date="2019-07-31T19:09:00Z">
            <w:rPr>
              <w:ins w:id="397" w:author="analystedonnees.arc" w:date="2019-07-31T19:09:00Z"/>
              <w:rFonts w:asciiTheme="majorHAnsi" w:eastAsiaTheme="minorHAnsi" w:hAnsiTheme="majorHAnsi" w:cstheme="majorHAnsi"/>
              <w:i/>
              <w:color w:val="auto"/>
              <w:szCs w:val="20"/>
              <w:lang w:val="fr-FR"/>
            </w:rPr>
          </w:rPrChange>
        </w:rPr>
      </w:pPr>
      <w:ins w:id="398" w:author="analystedonnees.arc" w:date="2019-07-31T19:09:00Z">
        <w:r>
          <w:rPr>
            <w:rFonts w:asciiTheme="majorHAnsi" w:eastAsiaTheme="minorHAnsi" w:hAnsiTheme="majorHAnsi" w:cstheme="majorHAnsi"/>
            <w:i/>
            <w:color w:val="auto"/>
            <w:szCs w:val="20"/>
            <w:rPrChange w:id="399" w:author="analystedonnees.arc" w:date="2019-07-31T19:09:00Z">
              <w:rPr>
                <w:rFonts w:asciiTheme="majorHAnsi" w:eastAsiaTheme="minorHAnsi" w:hAnsiTheme="majorHAnsi" w:cstheme="majorHAnsi"/>
                <w:i/>
                <w:color w:val="auto"/>
                <w:szCs w:val="20"/>
              </w:rPr>
            </w:rPrChange>
          </w:rPr>
          <w:t>The</w:t>
        </w:r>
        <w:r w:rsidRPr="00360E9A">
          <w:rPr>
            <w:rFonts w:asciiTheme="majorHAnsi" w:eastAsiaTheme="minorHAnsi" w:hAnsiTheme="majorHAnsi" w:cstheme="majorHAnsi"/>
            <w:i/>
            <w:color w:val="auto"/>
            <w:szCs w:val="20"/>
            <w:rPrChange w:id="400" w:author="analystedonnees.arc" w:date="2019-07-31T19:09:00Z">
              <w:rPr>
                <w:rFonts w:asciiTheme="majorHAnsi" w:eastAsiaTheme="minorHAnsi" w:hAnsiTheme="majorHAnsi" w:cstheme="majorHAnsi"/>
                <w:i/>
                <w:color w:val="auto"/>
                <w:szCs w:val="20"/>
                <w:lang w:val="fr-FR"/>
              </w:rPr>
            </w:rPrChange>
          </w:rPr>
          <w:t xml:space="preserve"> pretest-posttest model provides essential elements for</w:t>
        </w:r>
      </w:ins>
      <w:ins w:id="401" w:author="analystedonnees.arc" w:date="2019-07-31T19:10:00Z">
        <w:r>
          <w:rPr>
            <w:rFonts w:asciiTheme="majorHAnsi" w:eastAsiaTheme="minorHAnsi" w:hAnsiTheme="majorHAnsi" w:cstheme="majorHAnsi"/>
            <w:i/>
            <w:color w:val="auto"/>
            <w:szCs w:val="20"/>
          </w:rPr>
          <w:t xml:space="preserve"> quick decision-making</w:t>
        </w:r>
      </w:ins>
      <w:ins w:id="402" w:author="analystedonnees.arc" w:date="2019-07-31T19:09:00Z">
        <w:r w:rsidRPr="00360E9A">
          <w:rPr>
            <w:rFonts w:asciiTheme="majorHAnsi" w:eastAsiaTheme="minorHAnsi" w:hAnsiTheme="majorHAnsi" w:cstheme="majorHAnsi"/>
            <w:i/>
            <w:color w:val="auto"/>
            <w:szCs w:val="20"/>
            <w:rPrChange w:id="403" w:author="analystedonnees.arc" w:date="2019-07-31T19:09:00Z">
              <w:rPr>
                <w:rFonts w:asciiTheme="majorHAnsi" w:eastAsiaTheme="minorHAnsi" w:hAnsiTheme="majorHAnsi" w:cstheme="majorHAnsi"/>
                <w:i/>
                <w:color w:val="auto"/>
                <w:szCs w:val="20"/>
                <w:lang w:val="fr-FR"/>
              </w:rPr>
            </w:rPrChange>
          </w:rPr>
          <w:t xml:space="preserve">. This is to either initiate a project or program, or to obtain sufficient </w:t>
        </w:r>
        <w:bookmarkStart w:id="404" w:name="_GoBack"/>
        <w:bookmarkEnd w:id="404"/>
        <w:r w:rsidRPr="00360E9A">
          <w:rPr>
            <w:rFonts w:asciiTheme="majorHAnsi" w:eastAsiaTheme="minorHAnsi" w:hAnsiTheme="majorHAnsi" w:cstheme="majorHAnsi"/>
            <w:i/>
            <w:color w:val="auto"/>
            <w:szCs w:val="20"/>
            <w:rPrChange w:id="405" w:author="analystedonnees.arc" w:date="2019-07-31T19:09:00Z">
              <w:rPr>
                <w:rFonts w:asciiTheme="majorHAnsi" w:eastAsiaTheme="minorHAnsi" w:hAnsiTheme="majorHAnsi" w:cstheme="majorHAnsi"/>
                <w:i/>
                <w:color w:val="auto"/>
                <w:szCs w:val="20"/>
                <w:lang w:val="fr-FR"/>
              </w:rPr>
            </w:rPrChange>
          </w:rPr>
          <w:t>data for accountability, learning and / or communication with donors</w:t>
        </w:r>
      </w:ins>
      <w:ins w:id="406" w:author="analystedonnees.arc" w:date="2019-07-31T19:18:00Z">
        <w:r w:rsidR="00D34AF4">
          <w:rPr>
            <w:rFonts w:asciiTheme="majorHAnsi" w:eastAsiaTheme="minorHAnsi" w:hAnsiTheme="majorHAnsi" w:cstheme="majorHAnsi"/>
            <w:i/>
            <w:color w:val="auto"/>
            <w:szCs w:val="20"/>
          </w:rPr>
          <w:t xml:space="preserve"> (contractual reporting)</w:t>
        </w:r>
      </w:ins>
      <w:ins w:id="407" w:author="analystedonnees.arc" w:date="2019-07-31T19:09:00Z">
        <w:r w:rsidRPr="00360E9A">
          <w:rPr>
            <w:rFonts w:asciiTheme="majorHAnsi" w:eastAsiaTheme="minorHAnsi" w:hAnsiTheme="majorHAnsi" w:cstheme="majorHAnsi"/>
            <w:i/>
            <w:color w:val="auto"/>
            <w:szCs w:val="20"/>
            <w:rPrChange w:id="408" w:author="analystedonnees.arc" w:date="2019-07-31T19:09:00Z">
              <w:rPr>
                <w:rFonts w:asciiTheme="majorHAnsi" w:eastAsiaTheme="minorHAnsi" w:hAnsiTheme="majorHAnsi" w:cstheme="majorHAnsi"/>
                <w:i/>
                <w:color w:val="auto"/>
                <w:szCs w:val="20"/>
                <w:lang w:val="fr-FR"/>
              </w:rPr>
            </w:rPrChange>
          </w:rPr>
          <w:t>, beneficiaries and other stakeholders</w:t>
        </w:r>
      </w:ins>
      <w:ins w:id="409" w:author="analystedonnees.arc" w:date="2019-07-31T19:10:00Z">
        <w:r>
          <w:rPr>
            <w:rFonts w:asciiTheme="majorHAnsi" w:eastAsiaTheme="minorHAnsi" w:hAnsiTheme="majorHAnsi" w:cstheme="majorHAnsi"/>
            <w:i/>
            <w:color w:val="auto"/>
            <w:szCs w:val="20"/>
          </w:rPr>
          <w:t xml:space="preserve"> (civil society organizations, local government, etc.)</w:t>
        </w:r>
      </w:ins>
      <w:ins w:id="410" w:author="analystedonnees.arc" w:date="2019-07-31T19:09:00Z">
        <w:r w:rsidRPr="00360E9A">
          <w:rPr>
            <w:rFonts w:asciiTheme="majorHAnsi" w:eastAsiaTheme="minorHAnsi" w:hAnsiTheme="majorHAnsi" w:cstheme="majorHAnsi"/>
            <w:i/>
            <w:color w:val="auto"/>
            <w:szCs w:val="20"/>
            <w:rPrChange w:id="411" w:author="analystedonnees.arc" w:date="2019-07-31T19:09:00Z">
              <w:rPr>
                <w:rFonts w:asciiTheme="majorHAnsi" w:eastAsiaTheme="minorHAnsi" w:hAnsiTheme="majorHAnsi" w:cstheme="majorHAnsi"/>
                <w:i/>
                <w:color w:val="auto"/>
                <w:szCs w:val="20"/>
                <w:lang w:val="fr-FR"/>
              </w:rPr>
            </w:rPrChange>
          </w:rPr>
          <w:t>.</w:t>
        </w:r>
      </w:ins>
    </w:p>
    <w:p w:rsidR="00360E9A" w:rsidRDefault="00360E9A" w:rsidP="00360E9A">
      <w:pPr>
        <w:autoSpaceDE w:val="0"/>
        <w:autoSpaceDN w:val="0"/>
        <w:adjustRightInd w:val="0"/>
        <w:spacing w:before="240" w:after="0" w:line="240" w:lineRule="auto"/>
        <w:ind w:left="0" w:firstLine="0"/>
        <w:rPr>
          <w:ins w:id="412" w:author="analystedonnees.arc" w:date="2019-07-31T19:12:00Z"/>
          <w:rFonts w:asciiTheme="majorHAnsi" w:eastAsiaTheme="minorHAnsi" w:hAnsiTheme="majorHAnsi" w:cstheme="majorHAnsi"/>
          <w:i/>
          <w:color w:val="auto"/>
          <w:szCs w:val="20"/>
        </w:rPr>
      </w:pPr>
      <w:ins w:id="413" w:author="analystedonnees.arc" w:date="2019-07-31T19:09:00Z">
        <w:r w:rsidRPr="00360E9A">
          <w:rPr>
            <w:rFonts w:asciiTheme="majorHAnsi" w:eastAsiaTheme="minorHAnsi" w:hAnsiTheme="majorHAnsi" w:cstheme="majorHAnsi"/>
            <w:i/>
            <w:color w:val="auto"/>
            <w:szCs w:val="20"/>
            <w:rPrChange w:id="414" w:author="analystedonnees.arc" w:date="2019-07-31T19:09:00Z">
              <w:rPr>
                <w:rFonts w:asciiTheme="majorHAnsi" w:eastAsiaTheme="minorHAnsi" w:hAnsiTheme="majorHAnsi" w:cstheme="majorHAnsi"/>
                <w:i/>
                <w:color w:val="auto"/>
                <w:szCs w:val="20"/>
                <w:lang w:val="fr-FR"/>
              </w:rPr>
            </w:rPrChange>
          </w:rPr>
          <w:t>It is a model that is widely used with humanitarian projects that demand quick results for the action they take for beneficiaries. This model assumes collecting specifi</w:t>
        </w:r>
        <w:r>
          <w:rPr>
            <w:rFonts w:asciiTheme="majorHAnsi" w:eastAsiaTheme="minorHAnsi" w:hAnsiTheme="majorHAnsi" w:cstheme="majorHAnsi"/>
            <w:i/>
            <w:color w:val="auto"/>
            <w:szCs w:val="20"/>
            <w:rPrChange w:id="415" w:author="analystedonnees.arc" w:date="2019-07-31T19:09:00Z">
              <w:rPr>
                <w:rFonts w:asciiTheme="majorHAnsi" w:eastAsiaTheme="minorHAnsi" w:hAnsiTheme="majorHAnsi" w:cstheme="majorHAnsi"/>
                <w:i/>
                <w:color w:val="auto"/>
                <w:szCs w:val="20"/>
              </w:rPr>
            </w:rPrChange>
          </w:rPr>
          <w:t xml:space="preserve">c data on the group targeted </w:t>
        </w:r>
        <w:r w:rsidRPr="00360E9A">
          <w:rPr>
            <w:rFonts w:asciiTheme="majorHAnsi" w:eastAsiaTheme="minorHAnsi" w:hAnsiTheme="majorHAnsi" w:cstheme="majorHAnsi"/>
            <w:i/>
            <w:color w:val="auto"/>
            <w:szCs w:val="20"/>
            <w:rPrChange w:id="416" w:author="analystedonnees.arc" w:date="2019-07-31T19:09:00Z">
              <w:rPr>
                <w:rFonts w:asciiTheme="majorHAnsi" w:eastAsiaTheme="minorHAnsi" w:hAnsiTheme="majorHAnsi" w:cstheme="majorHAnsi"/>
                <w:i/>
                <w:color w:val="auto"/>
                <w:szCs w:val="20"/>
                <w:lang w:val="fr-FR"/>
              </w:rPr>
            </w:rPrChange>
          </w:rPr>
          <w:t>at the beginning and at the end of the project based on well-defined indicators. And the difference between the data of the beginning and the end is considered as attributable to the project.</w:t>
        </w:r>
      </w:ins>
    </w:p>
    <w:p w:rsidR="00360E9A" w:rsidRPr="00360E9A" w:rsidRDefault="00360E9A" w:rsidP="00360E9A">
      <w:pPr>
        <w:autoSpaceDE w:val="0"/>
        <w:autoSpaceDN w:val="0"/>
        <w:adjustRightInd w:val="0"/>
        <w:spacing w:before="240" w:after="0" w:line="240" w:lineRule="auto"/>
        <w:ind w:left="0" w:firstLine="0"/>
        <w:rPr>
          <w:ins w:id="417" w:author="analystedonnees.arc" w:date="2019-07-31T19:09:00Z"/>
          <w:rFonts w:asciiTheme="majorHAnsi" w:eastAsiaTheme="minorHAnsi" w:hAnsiTheme="majorHAnsi" w:cstheme="majorHAnsi"/>
          <w:i/>
          <w:color w:val="auto"/>
          <w:szCs w:val="20"/>
          <w:rPrChange w:id="418" w:author="analystedonnees.arc" w:date="2019-07-31T19:09:00Z">
            <w:rPr>
              <w:ins w:id="419" w:author="analystedonnees.arc" w:date="2019-07-31T19:09:00Z"/>
              <w:rFonts w:asciiTheme="majorHAnsi" w:eastAsiaTheme="minorHAnsi" w:hAnsiTheme="majorHAnsi" w:cstheme="majorHAnsi"/>
              <w:i/>
              <w:color w:val="auto"/>
              <w:szCs w:val="20"/>
              <w:lang w:val="fr-FR"/>
            </w:rPr>
          </w:rPrChange>
        </w:rPr>
      </w:pPr>
      <w:ins w:id="420" w:author="analystedonnees.arc" w:date="2019-07-31T19:09:00Z">
        <w:r w:rsidRPr="00360E9A">
          <w:rPr>
            <w:rFonts w:asciiTheme="majorHAnsi" w:eastAsiaTheme="minorHAnsi" w:hAnsiTheme="majorHAnsi" w:cstheme="majorHAnsi"/>
            <w:i/>
            <w:color w:val="auto"/>
            <w:szCs w:val="20"/>
            <w:rPrChange w:id="421" w:author="analystedonnees.arc" w:date="2019-07-31T19:09:00Z">
              <w:rPr>
                <w:rFonts w:asciiTheme="majorHAnsi" w:eastAsiaTheme="minorHAnsi" w:hAnsiTheme="majorHAnsi" w:cstheme="majorHAnsi"/>
                <w:i/>
                <w:color w:val="auto"/>
                <w:szCs w:val="20"/>
                <w:lang w:val="fr-FR"/>
              </w:rPr>
            </w:rPrChange>
          </w:rPr>
          <w:t>For example, for a food security project, the food consumption score can be collected at the beginning and at the end of the action. And when we observe an improvement in the score, we can conclude that it is the project that has contributed to the improvement of this score and the welfare of beneficiaries in general.</w:t>
        </w:r>
      </w:ins>
    </w:p>
    <w:p w:rsidR="00360E9A" w:rsidRPr="00360E9A" w:rsidRDefault="00360E9A" w:rsidP="00360E9A">
      <w:pPr>
        <w:autoSpaceDE w:val="0"/>
        <w:autoSpaceDN w:val="0"/>
        <w:adjustRightInd w:val="0"/>
        <w:spacing w:before="240" w:after="0" w:line="240" w:lineRule="auto"/>
        <w:ind w:left="0" w:firstLine="0"/>
        <w:rPr>
          <w:ins w:id="422" w:author="analystedonnees.arc" w:date="2019-07-31T19:09:00Z"/>
          <w:rFonts w:asciiTheme="majorHAnsi" w:eastAsiaTheme="minorHAnsi" w:hAnsiTheme="majorHAnsi" w:cstheme="majorHAnsi"/>
          <w:i/>
          <w:color w:val="auto"/>
          <w:szCs w:val="20"/>
          <w:rPrChange w:id="423" w:author="analystedonnees.arc" w:date="2019-07-31T19:09:00Z">
            <w:rPr>
              <w:ins w:id="424" w:author="analystedonnees.arc" w:date="2019-07-31T19:09:00Z"/>
              <w:rFonts w:asciiTheme="majorHAnsi" w:eastAsiaTheme="minorHAnsi" w:hAnsiTheme="majorHAnsi" w:cstheme="majorHAnsi"/>
              <w:i/>
              <w:color w:val="auto"/>
              <w:szCs w:val="20"/>
              <w:lang w:val="fr-FR"/>
            </w:rPr>
          </w:rPrChange>
        </w:rPr>
      </w:pPr>
      <w:ins w:id="425" w:author="analystedonnees.arc" w:date="2019-07-31T19:09:00Z">
        <w:r w:rsidRPr="00360E9A">
          <w:rPr>
            <w:rFonts w:asciiTheme="majorHAnsi" w:eastAsiaTheme="minorHAnsi" w:hAnsiTheme="majorHAnsi" w:cstheme="majorHAnsi"/>
            <w:i/>
            <w:color w:val="auto"/>
            <w:szCs w:val="20"/>
            <w:rPrChange w:id="426" w:author="analystedonnees.arc" w:date="2019-07-31T19:09:00Z">
              <w:rPr>
                <w:rFonts w:asciiTheme="majorHAnsi" w:eastAsiaTheme="minorHAnsi" w:hAnsiTheme="majorHAnsi" w:cstheme="majorHAnsi"/>
                <w:i/>
                <w:color w:val="auto"/>
                <w:szCs w:val="20"/>
                <w:lang w:val="fr-FR"/>
              </w:rPr>
            </w:rPrChange>
          </w:rPr>
          <w:t xml:space="preserve">However, it has some limitations related to scientific rigor since there are several factors related either to the project environment or to the beneficiaries themselves that are not controlled at the project level. Also, there is a risk of bias when administering questionnaires, selecting respondents for the assessment and even the expectations of respondents who sometimes </w:t>
        </w:r>
      </w:ins>
      <w:ins w:id="427" w:author="analystedonnees.arc" w:date="2019-07-31T19:14:00Z">
        <w:r>
          <w:rPr>
            <w:rFonts w:asciiTheme="majorHAnsi" w:eastAsiaTheme="minorHAnsi" w:hAnsiTheme="majorHAnsi" w:cstheme="majorHAnsi"/>
            <w:i/>
            <w:color w:val="auto"/>
            <w:szCs w:val="20"/>
          </w:rPr>
          <w:t>want</w:t>
        </w:r>
      </w:ins>
      <w:ins w:id="428" w:author="analystedonnees.arc" w:date="2019-07-31T19:09:00Z">
        <w:r w:rsidRPr="00360E9A">
          <w:rPr>
            <w:rFonts w:asciiTheme="majorHAnsi" w:eastAsiaTheme="minorHAnsi" w:hAnsiTheme="majorHAnsi" w:cstheme="majorHAnsi"/>
            <w:i/>
            <w:color w:val="auto"/>
            <w:szCs w:val="20"/>
            <w:rPrChange w:id="429" w:author="analystedonnees.arc" w:date="2019-07-31T19:09:00Z">
              <w:rPr>
                <w:rFonts w:asciiTheme="majorHAnsi" w:eastAsiaTheme="minorHAnsi" w:hAnsiTheme="majorHAnsi" w:cstheme="majorHAnsi"/>
                <w:i/>
                <w:color w:val="auto"/>
                <w:szCs w:val="20"/>
                <w:lang w:val="fr-FR"/>
              </w:rPr>
            </w:rPrChange>
          </w:rPr>
          <w:t xml:space="preserve"> to influence humanitarian </w:t>
        </w:r>
      </w:ins>
      <w:ins w:id="430" w:author="analystedonnees.arc" w:date="2019-07-31T19:14:00Z">
        <w:r>
          <w:rPr>
            <w:rFonts w:asciiTheme="majorHAnsi" w:eastAsiaTheme="minorHAnsi" w:hAnsiTheme="majorHAnsi" w:cstheme="majorHAnsi"/>
            <w:i/>
            <w:color w:val="auto"/>
            <w:szCs w:val="20"/>
          </w:rPr>
          <w:t>aid in their area</w:t>
        </w:r>
      </w:ins>
      <w:ins w:id="431" w:author="analystedonnees.arc" w:date="2019-07-31T19:09:00Z">
        <w:r w:rsidRPr="00360E9A">
          <w:rPr>
            <w:rFonts w:asciiTheme="majorHAnsi" w:eastAsiaTheme="minorHAnsi" w:hAnsiTheme="majorHAnsi" w:cstheme="majorHAnsi"/>
            <w:i/>
            <w:color w:val="auto"/>
            <w:szCs w:val="20"/>
            <w:rPrChange w:id="432" w:author="analystedonnees.arc" w:date="2019-07-31T19:09:00Z">
              <w:rPr>
                <w:rFonts w:asciiTheme="majorHAnsi" w:eastAsiaTheme="minorHAnsi" w:hAnsiTheme="majorHAnsi" w:cstheme="majorHAnsi"/>
                <w:i/>
                <w:color w:val="auto"/>
                <w:szCs w:val="20"/>
                <w:lang w:val="fr-FR"/>
              </w:rPr>
            </w:rPrChange>
          </w:rPr>
          <w:t>.</w:t>
        </w:r>
      </w:ins>
    </w:p>
    <w:p w:rsidR="00360E9A" w:rsidRPr="00360E9A" w:rsidRDefault="00360E9A" w:rsidP="00360E9A">
      <w:pPr>
        <w:autoSpaceDE w:val="0"/>
        <w:autoSpaceDN w:val="0"/>
        <w:adjustRightInd w:val="0"/>
        <w:spacing w:before="240" w:after="0" w:line="240" w:lineRule="auto"/>
        <w:ind w:left="0" w:firstLine="0"/>
        <w:rPr>
          <w:ins w:id="433" w:author="analystedonnees.arc" w:date="2019-07-31T19:09:00Z"/>
          <w:rFonts w:asciiTheme="majorHAnsi" w:eastAsiaTheme="minorHAnsi" w:hAnsiTheme="majorHAnsi" w:cstheme="majorHAnsi"/>
          <w:i/>
          <w:color w:val="auto"/>
          <w:szCs w:val="20"/>
          <w:rPrChange w:id="434" w:author="analystedonnees.arc" w:date="2019-07-31T19:09:00Z">
            <w:rPr>
              <w:ins w:id="435" w:author="analystedonnees.arc" w:date="2019-07-31T19:09:00Z"/>
              <w:rFonts w:asciiTheme="majorHAnsi" w:eastAsiaTheme="minorHAnsi" w:hAnsiTheme="majorHAnsi" w:cstheme="majorHAnsi"/>
              <w:i/>
              <w:color w:val="auto"/>
              <w:szCs w:val="20"/>
              <w:lang w:val="fr-FR"/>
            </w:rPr>
          </w:rPrChange>
        </w:rPr>
      </w:pPr>
      <w:ins w:id="436" w:author="analystedonnees.arc" w:date="2019-07-31T19:09:00Z">
        <w:r w:rsidRPr="00360E9A">
          <w:rPr>
            <w:rFonts w:asciiTheme="majorHAnsi" w:eastAsiaTheme="minorHAnsi" w:hAnsiTheme="majorHAnsi" w:cstheme="majorHAnsi"/>
            <w:i/>
            <w:color w:val="auto"/>
            <w:szCs w:val="20"/>
            <w:rPrChange w:id="437" w:author="analystedonnees.arc" w:date="2019-07-31T19:09:00Z">
              <w:rPr>
                <w:rFonts w:asciiTheme="majorHAnsi" w:eastAsiaTheme="minorHAnsi" w:hAnsiTheme="majorHAnsi" w:cstheme="majorHAnsi"/>
                <w:i/>
                <w:color w:val="auto"/>
                <w:szCs w:val="20"/>
                <w:lang w:val="fr-FR"/>
              </w:rPr>
            </w:rPrChange>
          </w:rPr>
          <w:t>In fragile contexts, for example, although organizations try to coordinate, it</w:t>
        </w:r>
      </w:ins>
      <w:ins w:id="438" w:author="analystedonnees.arc" w:date="2019-07-31T19:14:00Z">
        <w:r>
          <w:rPr>
            <w:rFonts w:asciiTheme="majorHAnsi" w:eastAsiaTheme="minorHAnsi" w:hAnsiTheme="majorHAnsi" w:cstheme="majorHAnsi"/>
            <w:i/>
            <w:color w:val="auto"/>
            <w:szCs w:val="20"/>
          </w:rPr>
          <w:t xml:space="preserve"> may</w:t>
        </w:r>
      </w:ins>
      <w:ins w:id="439" w:author="analystedonnees.arc" w:date="2019-07-31T19:09:00Z">
        <w:r>
          <w:rPr>
            <w:rFonts w:asciiTheme="majorHAnsi" w:eastAsiaTheme="minorHAnsi" w:hAnsiTheme="majorHAnsi" w:cstheme="majorHAnsi"/>
            <w:i/>
            <w:color w:val="auto"/>
            <w:szCs w:val="20"/>
            <w:rPrChange w:id="440" w:author="analystedonnees.arc" w:date="2019-07-31T19:09:00Z">
              <w:rPr>
                <w:rFonts w:asciiTheme="majorHAnsi" w:eastAsiaTheme="minorHAnsi" w:hAnsiTheme="majorHAnsi" w:cstheme="majorHAnsi"/>
                <w:i/>
                <w:color w:val="auto"/>
                <w:szCs w:val="20"/>
              </w:rPr>
            </w:rPrChange>
          </w:rPr>
          <w:t xml:space="preserve"> happen </w:t>
        </w:r>
        <w:r w:rsidRPr="00360E9A">
          <w:rPr>
            <w:rFonts w:asciiTheme="majorHAnsi" w:eastAsiaTheme="minorHAnsi" w:hAnsiTheme="majorHAnsi" w:cstheme="majorHAnsi"/>
            <w:i/>
            <w:color w:val="auto"/>
            <w:szCs w:val="20"/>
            <w:rPrChange w:id="441" w:author="analystedonnees.arc" w:date="2019-07-31T19:09:00Z">
              <w:rPr>
                <w:rFonts w:asciiTheme="majorHAnsi" w:eastAsiaTheme="minorHAnsi" w:hAnsiTheme="majorHAnsi" w:cstheme="majorHAnsi"/>
                <w:i/>
                <w:color w:val="auto"/>
                <w:szCs w:val="20"/>
                <w:lang w:val="fr-FR"/>
              </w:rPr>
            </w:rPrChange>
          </w:rPr>
          <w:t>that in the same areas, there are beneficiaries that are taken into account by several projects. This can influence the results of evaluations at the end of the project.</w:t>
        </w:r>
      </w:ins>
    </w:p>
    <w:p w:rsidR="00360E9A" w:rsidRPr="00360E9A" w:rsidRDefault="00360E9A" w:rsidP="00360E9A">
      <w:pPr>
        <w:autoSpaceDE w:val="0"/>
        <w:autoSpaceDN w:val="0"/>
        <w:adjustRightInd w:val="0"/>
        <w:spacing w:before="240" w:after="0" w:line="240" w:lineRule="auto"/>
        <w:ind w:left="0" w:firstLine="0"/>
        <w:rPr>
          <w:ins w:id="442" w:author="analystedonnees.arc" w:date="2019-07-31T19:09:00Z"/>
          <w:rFonts w:asciiTheme="majorHAnsi" w:eastAsiaTheme="minorHAnsi" w:hAnsiTheme="majorHAnsi" w:cstheme="majorHAnsi"/>
          <w:i/>
          <w:color w:val="auto"/>
          <w:szCs w:val="20"/>
          <w:rPrChange w:id="443" w:author="analystedonnees.arc" w:date="2019-07-31T19:09:00Z">
            <w:rPr>
              <w:ins w:id="444" w:author="analystedonnees.arc" w:date="2019-07-31T19:09:00Z"/>
              <w:rFonts w:asciiTheme="majorHAnsi" w:eastAsiaTheme="minorHAnsi" w:hAnsiTheme="majorHAnsi" w:cstheme="majorHAnsi"/>
              <w:i/>
              <w:color w:val="auto"/>
              <w:szCs w:val="20"/>
              <w:lang w:val="fr-FR"/>
            </w:rPr>
          </w:rPrChange>
        </w:rPr>
      </w:pPr>
      <w:ins w:id="445" w:author="analystedonnees.arc" w:date="2019-07-31T19:09:00Z">
        <w:r w:rsidRPr="00360E9A">
          <w:rPr>
            <w:rFonts w:asciiTheme="majorHAnsi" w:eastAsiaTheme="minorHAnsi" w:hAnsiTheme="majorHAnsi" w:cstheme="majorHAnsi"/>
            <w:i/>
            <w:color w:val="auto"/>
            <w:szCs w:val="20"/>
            <w:rPrChange w:id="446" w:author="analystedonnees.arc" w:date="2019-07-31T19:09:00Z">
              <w:rPr>
                <w:rFonts w:asciiTheme="majorHAnsi" w:eastAsiaTheme="minorHAnsi" w:hAnsiTheme="majorHAnsi" w:cstheme="majorHAnsi"/>
                <w:i/>
                <w:color w:val="auto"/>
                <w:szCs w:val="20"/>
                <w:lang w:val="fr-FR"/>
              </w:rPr>
            </w:rPrChange>
          </w:rPr>
          <w:t xml:space="preserve">It should be noted that in practice, it may be very difficult to interview all participants in the program and / or to make this evaluation regularly </w:t>
        </w:r>
      </w:ins>
      <w:ins w:id="447" w:author="analystedonnees.arc" w:date="2019-07-31T19:16:00Z">
        <w:r w:rsidR="00D34AF4">
          <w:rPr>
            <w:rFonts w:asciiTheme="majorHAnsi" w:eastAsiaTheme="minorHAnsi" w:hAnsiTheme="majorHAnsi" w:cstheme="majorHAnsi"/>
            <w:i/>
            <w:color w:val="auto"/>
            <w:szCs w:val="20"/>
          </w:rPr>
          <w:t xml:space="preserve">(time series model) </w:t>
        </w:r>
      </w:ins>
      <w:ins w:id="448" w:author="analystedonnees.arc" w:date="2019-07-31T19:09:00Z">
        <w:r w:rsidRPr="00360E9A">
          <w:rPr>
            <w:rFonts w:asciiTheme="majorHAnsi" w:eastAsiaTheme="minorHAnsi" w:hAnsiTheme="majorHAnsi" w:cstheme="majorHAnsi"/>
            <w:i/>
            <w:color w:val="auto"/>
            <w:szCs w:val="20"/>
            <w:rPrChange w:id="449" w:author="analystedonnees.arc" w:date="2019-07-31T19:09:00Z">
              <w:rPr>
                <w:rFonts w:asciiTheme="majorHAnsi" w:eastAsiaTheme="minorHAnsi" w:hAnsiTheme="majorHAnsi" w:cstheme="majorHAnsi"/>
                <w:i/>
                <w:color w:val="auto"/>
                <w:szCs w:val="20"/>
                <w:lang w:val="fr-FR"/>
              </w:rPr>
            </w:rPrChange>
          </w:rPr>
          <w:t>because of the financial implications.</w:t>
        </w:r>
      </w:ins>
    </w:p>
    <w:p w:rsidR="001A44AC" w:rsidRPr="00360E9A" w:rsidRDefault="00360E9A" w:rsidP="00360E9A">
      <w:pPr>
        <w:autoSpaceDE w:val="0"/>
        <w:autoSpaceDN w:val="0"/>
        <w:adjustRightInd w:val="0"/>
        <w:spacing w:before="240" w:after="0" w:line="240" w:lineRule="auto"/>
        <w:ind w:left="0" w:firstLine="0"/>
        <w:rPr>
          <w:rFonts w:asciiTheme="majorHAnsi" w:eastAsiaTheme="minorHAnsi" w:hAnsiTheme="majorHAnsi" w:cstheme="majorHAnsi"/>
          <w:i/>
          <w:color w:val="auto"/>
          <w:szCs w:val="20"/>
          <w:rPrChange w:id="450" w:author="analystedonnees.arc" w:date="2019-07-31T19:09:00Z">
            <w:rPr/>
          </w:rPrChange>
        </w:rPr>
        <w:pPrChange w:id="451" w:author="analystedonnees.arc" w:date="2019-07-31T18:31:00Z">
          <w:pPr/>
        </w:pPrChange>
      </w:pPr>
      <w:ins w:id="452" w:author="analystedonnees.arc" w:date="2019-07-31T19:09:00Z">
        <w:r w:rsidRPr="00360E9A">
          <w:rPr>
            <w:rFonts w:asciiTheme="majorHAnsi" w:eastAsiaTheme="minorHAnsi" w:hAnsiTheme="majorHAnsi" w:cstheme="majorHAnsi"/>
            <w:i/>
            <w:color w:val="auto"/>
            <w:szCs w:val="20"/>
            <w:rPrChange w:id="453" w:author="analystedonnees.arc" w:date="2019-07-31T19:09:00Z">
              <w:rPr>
                <w:rFonts w:asciiTheme="majorHAnsi" w:eastAsiaTheme="minorHAnsi" w:hAnsiTheme="majorHAnsi" w:cstheme="majorHAnsi"/>
                <w:i/>
                <w:color w:val="auto"/>
                <w:szCs w:val="20"/>
                <w:lang w:val="fr-FR"/>
              </w:rPr>
            </w:rPrChange>
          </w:rPr>
          <w:t xml:space="preserve">However, there are many efforts </w:t>
        </w:r>
      </w:ins>
      <w:ins w:id="454" w:author="analystedonnees.arc" w:date="2019-07-31T19:16:00Z">
        <w:r w:rsidR="00D34AF4">
          <w:rPr>
            <w:rFonts w:asciiTheme="majorHAnsi" w:eastAsiaTheme="minorHAnsi" w:hAnsiTheme="majorHAnsi" w:cstheme="majorHAnsi"/>
            <w:i/>
            <w:color w:val="auto"/>
            <w:szCs w:val="20"/>
          </w:rPr>
          <w:t xml:space="preserve">undertaken </w:t>
        </w:r>
      </w:ins>
      <w:ins w:id="455" w:author="analystedonnees.arc" w:date="2019-07-31T19:09:00Z">
        <w:r w:rsidRPr="00360E9A">
          <w:rPr>
            <w:rFonts w:asciiTheme="majorHAnsi" w:eastAsiaTheme="minorHAnsi" w:hAnsiTheme="majorHAnsi" w:cstheme="majorHAnsi"/>
            <w:i/>
            <w:color w:val="auto"/>
            <w:szCs w:val="20"/>
            <w:rPrChange w:id="456" w:author="analystedonnees.arc" w:date="2019-07-31T19:09:00Z">
              <w:rPr>
                <w:rFonts w:asciiTheme="majorHAnsi" w:eastAsiaTheme="minorHAnsi" w:hAnsiTheme="majorHAnsi" w:cstheme="majorHAnsi"/>
                <w:i/>
                <w:color w:val="auto"/>
                <w:szCs w:val="20"/>
                <w:lang w:val="fr-FR"/>
              </w:rPr>
            </w:rPrChange>
          </w:rPr>
          <w:t>to address these constraints such as cond</w:t>
        </w:r>
        <w:r w:rsidR="00D34AF4">
          <w:rPr>
            <w:rFonts w:asciiTheme="majorHAnsi" w:eastAsiaTheme="minorHAnsi" w:hAnsiTheme="majorHAnsi" w:cstheme="majorHAnsi"/>
            <w:i/>
            <w:color w:val="auto"/>
            <w:szCs w:val="20"/>
            <w:rPrChange w:id="457" w:author="analystedonnees.arc" w:date="2019-07-31T19:09:00Z">
              <w:rPr>
                <w:rFonts w:asciiTheme="majorHAnsi" w:eastAsiaTheme="minorHAnsi" w:hAnsiTheme="majorHAnsi" w:cstheme="majorHAnsi"/>
                <w:i/>
                <w:color w:val="auto"/>
                <w:szCs w:val="20"/>
              </w:rPr>
            </w:rPrChange>
          </w:rPr>
          <w:t>ucting regular contextual analysi</w:t>
        </w:r>
        <w:r w:rsidRPr="00360E9A">
          <w:rPr>
            <w:rFonts w:asciiTheme="majorHAnsi" w:eastAsiaTheme="minorHAnsi" w:hAnsiTheme="majorHAnsi" w:cstheme="majorHAnsi"/>
            <w:i/>
            <w:color w:val="auto"/>
            <w:szCs w:val="20"/>
            <w:rPrChange w:id="458" w:author="analystedonnees.arc" w:date="2019-07-31T19:09:00Z">
              <w:rPr>
                <w:rFonts w:asciiTheme="majorHAnsi" w:eastAsiaTheme="minorHAnsi" w:hAnsiTheme="majorHAnsi" w:cstheme="majorHAnsi"/>
                <w:i/>
                <w:color w:val="auto"/>
                <w:szCs w:val="20"/>
                <w:lang w:val="fr-FR"/>
              </w:rPr>
            </w:rPrChange>
          </w:rPr>
          <w:t>s, coordinating with other actors</w:t>
        </w:r>
      </w:ins>
      <w:ins w:id="459" w:author="analystedonnees.arc" w:date="2019-07-31T19:20:00Z">
        <w:r w:rsidR="00D34AF4">
          <w:rPr>
            <w:rFonts w:asciiTheme="majorHAnsi" w:eastAsiaTheme="minorHAnsi" w:hAnsiTheme="majorHAnsi" w:cstheme="majorHAnsi"/>
            <w:i/>
            <w:color w:val="auto"/>
            <w:szCs w:val="20"/>
          </w:rPr>
          <w:t xml:space="preserve"> (local and international NGOs)</w:t>
        </w:r>
      </w:ins>
      <w:ins w:id="460" w:author="analystedonnees.arc" w:date="2019-07-31T19:09:00Z">
        <w:r w:rsidRPr="00360E9A">
          <w:rPr>
            <w:rFonts w:asciiTheme="majorHAnsi" w:eastAsiaTheme="minorHAnsi" w:hAnsiTheme="majorHAnsi" w:cstheme="majorHAnsi"/>
            <w:i/>
            <w:color w:val="auto"/>
            <w:szCs w:val="20"/>
            <w:rPrChange w:id="461" w:author="analystedonnees.arc" w:date="2019-07-31T19:09:00Z">
              <w:rPr>
                <w:rFonts w:asciiTheme="majorHAnsi" w:eastAsiaTheme="minorHAnsi" w:hAnsiTheme="majorHAnsi" w:cstheme="majorHAnsi"/>
                <w:i/>
                <w:color w:val="auto"/>
                <w:szCs w:val="20"/>
                <w:lang w:val="fr-FR"/>
              </w:rPr>
            </w:rPrChange>
          </w:rPr>
          <w:t>, involving local authorities and leaders (the community) in beneficiary selection</w:t>
        </w:r>
      </w:ins>
      <w:ins w:id="462" w:author="analystedonnees.arc" w:date="2019-07-31T19:19:00Z">
        <w:r w:rsidR="00D34AF4">
          <w:rPr>
            <w:rFonts w:asciiTheme="majorHAnsi" w:eastAsiaTheme="minorHAnsi" w:hAnsiTheme="majorHAnsi" w:cstheme="majorHAnsi"/>
            <w:i/>
            <w:color w:val="auto"/>
            <w:szCs w:val="20"/>
          </w:rPr>
          <w:t xml:space="preserve"> process</w:t>
        </w:r>
      </w:ins>
      <w:ins w:id="463" w:author="analystedonnees.arc" w:date="2019-07-31T19:09:00Z">
        <w:r w:rsidRPr="00360E9A">
          <w:rPr>
            <w:rFonts w:asciiTheme="majorHAnsi" w:eastAsiaTheme="minorHAnsi" w:hAnsiTheme="majorHAnsi" w:cstheme="majorHAnsi"/>
            <w:i/>
            <w:color w:val="auto"/>
            <w:szCs w:val="20"/>
            <w:rPrChange w:id="464" w:author="analystedonnees.arc" w:date="2019-07-31T19:09:00Z">
              <w:rPr>
                <w:rFonts w:asciiTheme="majorHAnsi" w:eastAsiaTheme="minorHAnsi" w:hAnsiTheme="majorHAnsi" w:cstheme="majorHAnsi"/>
                <w:i/>
                <w:color w:val="auto"/>
                <w:szCs w:val="20"/>
                <w:lang w:val="fr-FR"/>
              </w:rPr>
            </w:rPrChange>
          </w:rPr>
          <w:t xml:space="preserve">, and combining quantitative and qualitative </w:t>
        </w:r>
      </w:ins>
      <w:ins w:id="465" w:author="analystedonnees.arc" w:date="2019-07-31T19:17:00Z">
        <w:r w:rsidR="00D34AF4" w:rsidRPr="00BC78FC">
          <w:rPr>
            <w:rFonts w:asciiTheme="majorHAnsi" w:eastAsiaTheme="minorHAnsi" w:hAnsiTheme="majorHAnsi" w:cstheme="majorHAnsi"/>
            <w:i/>
            <w:color w:val="auto"/>
            <w:szCs w:val="20"/>
          </w:rPr>
          <w:t xml:space="preserve">methods </w:t>
        </w:r>
      </w:ins>
      <w:ins w:id="466" w:author="analystedonnees.arc" w:date="2019-07-31T19:09:00Z">
        <w:r w:rsidRPr="00360E9A">
          <w:rPr>
            <w:rFonts w:asciiTheme="majorHAnsi" w:eastAsiaTheme="minorHAnsi" w:hAnsiTheme="majorHAnsi" w:cstheme="majorHAnsi"/>
            <w:i/>
            <w:color w:val="auto"/>
            <w:szCs w:val="20"/>
            <w:rPrChange w:id="467" w:author="analystedonnees.arc" w:date="2019-07-31T19:09:00Z">
              <w:rPr>
                <w:rFonts w:asciiTheme="majorHAnsi" w:eastAsiaTheme="minorHAnsi" w:hAnsiTheme="majorHAnsi" w:cstheme="majorHAnsi"/>
                <w:i/>
                <w:color w:val="auto"/>
                <w:szCs w:val="20"/>
                <w:lang w:val="fr-FR"/>
              </w:rPr>
            </w:rPrChange>
          </w:rPr>
          <w:t>to collect the data.</w:t>
        </w:r>
      </w:ins>
    </w:p>
    <w:sectPr w:rsidR="001A44AC" w:rsidRPr="0036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lystedonnees.arc">
    <w15:presenceInfo w15:providerId="None" w15:userId="analystedonnees.ar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A0A0E"/>
    <w:rsid w:val="000C5E3A"/>
    <w:rsid w:val="001A44AC"/>
    <w:rsid w:val="001C1694"/>
    <w:rsid w:val="001E0B15"/>
    <w:rsid w:val="00286636"/>
    <w:rsid w:val="002A2347"/>
    <w:rsid w:val="00360E9A"/>
    <w:rsid w:val="00373A89"/>
    <w:rsid w:val="00393086"/>
    <w:rsid w:val="00395A1F"/>
    <w:rsid w:val="003D1033"/>
    <w:rsid w:val="00420335"/>
    <w:rsid w:val="004B585F"/>
    <w:rsid w:val="00565F1D"/>
    <w:rsid w:val="005B7826"/>
    <w:rsid w:val="006209A5"/>
    <w:rsid w:val="00626576"/>
    <w:rsid w:val="006854E1"/>
    <w:rsid w:val="006930AD"/>
    <w:rsid w:val="006F1E28"/>
    <w:rsid w:val="00726CAC"/>
    <w:rsid w:val="00817394"/>
    <w:rsid w:val="009637F8"/>
    <w:rsid w:val="00991B98"/>
    <w:rsid w:val="00B014EC"/>
    <w:rsid w:val="00B10F3E"/>
    <w:rsid w:val="00B7695C"/>
    <w:rsid w:val="00C916BE"/>
    <w:rsid w:val="00D1243F"/>
    <w:rsid w:val="00D34AF4"/>
    <w:rsid w:val="00D97B8A"/>
    <w:rsid w:val="00DE0206"/>
    <w:rsid w:val="00DE459B"/>
    <w:rsid w:val="00E522BC"/>
    <w:rsid w:val="00E736D6"/>
    <w:rsid w:val="00F0194B"/>
    <w:rsid w:val="00F66511"/>
    <w:rsid w:val="00FD1288"/>
    <w:rsid w:val="00FD49F5"/>
    <w:rsid w:val="00FE7B1C"/>
    <w:rsid w:val="00FF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9261"/>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2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DE4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3293">
      <w:bodyDiv w:val="1"/>
      <w:marLeft w:val="0"/>
      <w:marRight w:val="0"/>
      <w:marTop w:val="0"/>
      <w:marBottom w:val="0"/>
      <w:divBdr>
        <w:top w:val="none" w:sz="0" w:space="0" w:color="auto"/>
        <w:left w:val="none" w:sz="0" w:space="0" w:color="auto"/>
        <w:bottom w:val="none" w:sz="0" w:space="0" w:color="auto"/>
        <w:right w:val="none" w:sz="0" w:space="0" w:color="auto"/>
      </w:divBdr>
    </w:div>
    <w:div w:id="282228475">
      <w:bodyDiv w:val="1"/>
      <w:marLeft w:val="0"/>
      <w:marRight w:val="0"/>
      <w:marTop w:val="0"/>
      <w:marBottom w:val="0"/>
      <w:divBdr>
        <w:top w:val="none" w:sz="0" w:space="0" w:color="auto"/>
        <w:left w:val="none" w:sz="0" w:space="0" w:color="auto"/>
        <w:bottom w:val="none" w:sz="0" w:space="0" w:color="auto"/>
        <w:right w:val="none" w:sz="0" w:space="0" w:color="auto"/>
      </w:divBdr>
    </w:div>
    <w:div w:id="305820118">
      <w:bodyDiv w:val="1"/>
      <w:marLeft w:val="0"/>
      <w:marRight w:val="0"/>
      <w:marTop w:val="0"/>
      <w:marBottom w:val="0"/>
      <w:divBdr>
        <w:top w:val="none" w:sz="0" w:space="0" w:color="auto"/>
        <w:left w:val="none" w:sz="0" w:space="0" w:color="auto"/>
        <w:bottom w:val="none" w:sz="0" w:space="0" w:color="auto"/>
        <w:right w:val="none" w:sz="0" w:space="0" w:color="auto"/>
      </w:divBdr>
    </w:div>
    <w:div w:id="398334970">
      <w:bodyDiv w:val="1"/>
      <w:marLeft w:val="0"/>
      <w:marRight w:val="0"/>
      <w:marTop w:val="0"/>
      <w:marBottom w:val="0"/>
      <w:divBdr>
        <w:top w:val="none" w:sz="0" w:space="0" w:color="auto"/>
        <w:left w:val="none" w:sz="0" w:space="0" w:color="auto"/>
        <w:bottom w:val="none" w:sz="0" w:space="0" w:color="auto"/>
        <w:right w:val="none" w:sz="0" w:space="0" w:color="auto"/>
      </w:divBdr>
      <w:divsChild>
        <w:div w:id="166141277">
          <w:marLeft w:val="0"/>
          <w:marRight w:val="0"/>
          <w:marTop w:val="0"/>
          <w:marBottom w:val="0"/>
          <w:divBdr>
            <w:top w:val="none" w:sz="0" w:space="0" w:color="auto"/>
            <w:left w:val="none" w:sz="0" w:space="0" w:color="auto"/>
            <w:bottom w:val="none" w:sz="0" w:space="0" w:color="auto"/>
            <w:right w:val="none" w:sz="0" w:space="0" w:color="auto"/>
          </w:divBdr>
          <w:divsChild>
            <w:div w:id="1458330570">
              <w:marLeft w:val="0"/>
              <w:marRight w:val="0"/>
              <w:marTop w:val="0"/>
              <w:marBottom w:val="0"/>
              <w:divBdr>
                <w:top w:val="none" w:sz="0" w:space="0" w:color="auto"/>
                <w:left w:val="none" w:sz="0" w:space="0" w:color="auto"/>
                <w:bottom w:val="none" w:sz="0" w:space="0" w:color="auto"/>
                <w:right w:val="none" w:sz="0" w:space="0" w:color="auto"/>
              </w:divBdr>
              <w:divsChild>
                <w:div w:id="949316531">
                  <w:marLeft w:val="0"/>
                  <w:marRight w:val="0"/>
                  <w:marTop w:val="0"/>
                  <w:marBottom w:val="0"/>
                  <w:divBdr>
                    <w:top w:val="none" w:sz="0" w:space="0" w:color="auto"/>
                    <w:left w:val="none" w:sz="0" w:space="0" w:color="auto"/>
                    <w:bottom w:val="none" w:sz="0" w:space="0" w:color="auto"/>
                    <w:right w:val="none" w:sz="0" w:space="0" w:color="auto"/>
                  </w:divBdr>
                  <w:divsChild>
                    <w:div w:id="787701241">
                      <w:marLeft w:val="0"/>
                      <w:marRight w:val="0"/>
                      <w:marTop w:val="0"/>
                      <w:marBottom w:val="0"/>
                      <w:divBdr>
                        <w:top w:val="none" w:sz="0" w:space="0" w:color="auto"/>
                        <w:left w:val="none" w:sz="0" w:space="0" w:color="auto"/>
                        <w:bottom w:val="none" w:sz="0" w:space="0" w:color="auto"/>
                        <w:right w:val="none" w:sz="0" w:space="0" w:color="auto"/>
                      </w:divBdr>
                      <w:divsChild>
                        <w:div w:id="523323775">
                          <w:marLeft w:val="0"/>
                          <w:marRight w:val="0"/>
                          <w:marTop w:val="0"/>
                          <w:marBottom w:val="0"/>
                          <w:divBdr>
                            <w:top w:val="none" w:sz="0" w:space="0" w:color="auto"/>
                            <w:left w:val="none" w:sz="0" w:space="0" w:color="auto"/>
                            <w:bottom w:val="none" w:sz="0" w:space="0" w:color="auto"/>
                            <w:right w:val="none" w:sz="0" w:space="0" w:color="auto"/>
                          </w:divBdr>
                          <w:divsChild>
                            <w:div w:id="1855531522">
                              <w:marLeft w:val="0"/>
                              <w:marRight w:val="300"/>
                              <w:marTop w:val="180"/>
                              <w:marBottom w:val="0"/>
                              <w:divBdr>
                                <w:top w:val="none" w:sz="0" w:space="0" w:color="auto"/>
                                <w:left w:val="none" w:sz="0" w:space="0" w:color="auto"/>
                                <w:bottom w:val="none" w:sz="0" w:space="0" w:color="auto"/>
                                <w:right w:val="none" w:sz="0" w:space="0" w:color="auto"/>
                              </w:divBdr>
                              <w:divsChild>
                                <w:div w:id="5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33697">
          <w:marLeft w:val="0"/>
          <w:marRight w:val="0"/>
          <w:marTop w:val="0"/>
          <w:marBottom w:val="0"/>
          <w:divBdr>
            <w:top w:val="none" w:sz="0" w:space="0" w:color="auto"/>
            <w:left w:val="none" w:sz="0" w:space="0" w:color="auto"/>
            <w:bottom w:val="none" w:sz="0" w:space="0" w:color="auto"/>
            <w:right w:val="none" w:sz="0" w:space="0" w:color="auto"/>
          </w:divBdr>
          <w:divsChild>
            <w:div w:id="1061948354">
              <w:marLeft w:val="0"/>
              <w:marRight w:val="0"/>
              <w:marTop w:val="0"/>
              <w:marBottom w:val="0"/>
              <w:divBdr>
                <w:top w:val="none" w:sz="0" w:space="0" w:color="auto"/>
                <w:left w:val="none" w:sz="0" w:space="0" w:color="auto"/>
                <w:bottom w:val="none" w:sz="0" w:space="0" w:color="auto"/>
                <w:right w:val="none" w:sz="0" w:space="0" w:color="auto"/>
              </w:divBdr>
              <w:divsChild>
                <w:div w:id="381557093">
                  <w:marLeft w:val="0"/>
                  <w:marRight w:val="0"/>
                  <w:marTop w:val="0"/>
                  <w:marBottom w:val="0"/>
                  <w:divBdr>
                    <w:top w:val="none" w:sz="0" w:space="0" w:color="auto"/>
                    <w:left w:val="none" w:sz="0" w:space="0" w:color="auto"/>
                    <w:bottom w:val="none" w:sz="0" w:space="0" w:color="auto"/>
                    <w:right w:val="none" w:sz="0" w:space="0" w:color="auto"/>
                  </w:divBdr>
                  <w:divsChild>
                    <w:div w:id="1390685608">
                      <w:marLeft w:val="0"/>
                      <w:marRight w:val="0"/>
                      <w:marTop w:val="0"/>
                      <w:marBottom w:val="0"/>
                      <w:divBdr>
                        <w:top w:val="none" w:sz="0" w:space="0" w:color="auto"/>
                        <w:left w:val="none" w:sz="0" w:space="0" w:color="auto"/>
                        <w:bottom w:val="none" w:sz="0" w:space="0" w:color="auto"/>
                        <w:right w:val="none" w:sz="0" w:space="0" w:color="auto"/>
                      </w:divBdr>
                      <w:divsChild>
                        <w:div w:id="19854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11257">
      <w:bodyDiv w:val="1"/>
      <w:marLeft w:val="0"/>
      <w:marRight w:val="0"/>
      <w:marTop w:val="0"/>
      <w:marBottom w:val="0"/>
      <w:divBdr>
        <w:top w:val="none" w:sz="0" w:space="0" w:color="auto"/>
        <w:left w:val="none" w:sz="0" w:space="0" w:color="auto"/>
        <w:bottom w:val="none" w:sz="0" w:space="0" w:color="auto"/>
        <w:right w:val="none" w:sz="0" w:space="0" w:color="auto"/>
      </w:divBdr>
    </w:div>
    <w:div w:id="663362772">
      <w:bodyDiv w:val="1"/>
      <w:marLeft w:val="0"/>
      <w:marRight w:val="0"/>
      <w:marTop w:val="0"/>
      <w:marBottom w:val="0"/>
      <w:divBdr>
        <w:top w:val="none" w:sz="0" w:space="0" w:color="auto"/>
        <w:left w:val="none" w:sz="0" w:space="0" w:color="auto"/>
        <w:bottom w:val="none" w:sz="0" w:space="0" w:color="auto"/>
        <w:right w:val="none" w:sz="0" w:space="0" w:color="auto"/>
      </w:divBdr>
    </w:div>
    <w:div w:id="727151893">
      <w:bodyDiv w:val="1"/>
      <w:marLeft w:val="0"/>
      <w:marRight w:val="0"/>
      <w:marTop w:val="0"/>
      <w:marBottom w:val="0"/>
      <w:divBdr>
        <w:top w:val="none" w:sz="0" w:space="0" w:color="auto"/>
        <w:left w:val="none" w:sz="0" w:space="0" w:color="auto"/>
        <w:bottom w:val="none" w:sz="0" w:space="0" w:color="auto"/>
        <w:right w:val="none" w:sz="0" w:space="0" w:color="auto"/>
      </w:divBdr>
    </w:div>
    <w:div w:id="861942104">
      <w:bodyDiv w:val="1"/>
      <w:marLeft w:val="0"/>
      <w:marRight w:val="0"/>
      <w:marTop w:val="0"/>
      <w:marBottom w:val="0"/>
      <w:divBdr>
        <w:top w:val="none" w:sz="0" w:space="0" w:color="auto"/>
        <w:left w:val="none" w:sz="0" w:space="0" w:color="auto"/>
        <w:bottom w:val="none" w:sz="0" w:space="0" w:color="auto"/>
        <w:right w:val="none" w:sz="0" w:space="0" w:color="auto"/>
      </w:divBdr>
      <w:divsChild>
        <w:div w:id="1884707306">
          <w:marLeft w:val="0"/>
          <w:marRight w:val="0"/>
          <w:marTop w:val="0"/>
          <w:marBottom w:val="0"/>
          <w:divBdr>
            <w:top w:val="none" w:sz="0" w:space="0" w:color="auto"/>
            <w:left w:val="none" w:sz="0" w:space="0" w:color="auto"/>
            <w:bottom w:val="none" w:sz="0" w:space="0" w:color="auto"/>
            <w:right w:val="none" w:sz="0" w:space="0" w:color="auto"/>
          </w:divBdr>
        </w:div>
        <w:div w:id="2046756012">
          <w:marLeft w:val="0"/>
          <w:marRight w:val="0"/>
          <w:marTop w:val="0"/>
          <w:marBottom w:val="0"/>
          <w:divBdr>
            <w:top w:val="none" w:sz="0" w:space="0" w:color="auto"/>
            <w:left w:val="none" w:sz="0" w:space="0" w:color="auto"/>
            <w:bottom w:val="none" w:sz="0" w:space="0" w:color="auto"/>
            <w:right w:val="none" w:sz="0" w:space="0" w:color="auto"/>
          </w:divBdr>
        </w:div>
        <w:div w:id="1064140635">
          <w:marLeft w:val="0"/>
          <w:marRight w:val="0"/>
          <w:marTop w:val="0"/>
          <w:marBottom w:val="0"/>
          <w:divBdr>
            <w:top w:val="none" w:sz="0" w:space="0" w:color="auto"/>
            <w:left w:val="none" w:sz="0" w:space="0" w:color="auto"/>
            <w:bottom w:val="none" w:sz="0" w:space="0" w:color="auto"/>
            <w:right w:val="none" w:sz="0" w:space="0" w:color="auto"/>
          </w:divBdr>
        </w:div>
        <w:div w:id="1809318517">
          <w:marLeft w:val="0"/>
          <w:marRight w:val="0"/>
          <w:marTop w:val="0"/>
          <w:marBottom w:val="0"/>
          <w:divBdr>
            <w:top w:val="none" w:sz="0" w:space="0" w:color="auto"/>
            <w:left w:val="none" w:sz="0" w:space="0" w:color="auto"/>
            <w:bottom w:val="none" w:sz="0" w:space="0" w:color="auto"/>
            <w:right w:val="none" w:sz="0" w:space="0" w:color="auto"/>
          </w:divBdr>
        </w:div>
        <w:div w:id="1531722466">
          <w:marLeft w:val="0"/>
          <w:marRight w:val="0"/>
          <w:marTop w:val="0"/>
          <w:marBottom w:val="0"/>
          <w:divBdr>
            <w:top w:val="none" w:sz="0" w:space="0" w:color="auto"/>
            <w:left w:val="none" w:sz="0" w:space="0" w:color="auto"/>
            <w:bottom w:val="none" w:sz="0" w:space="0" w:color="auto"/>
            <w:right w:val="none" w:sz="0" w:space="0" w:color="auto"/>
          </w:divBdr>
        </w:div>
        <w:div w:id="478963263">
          <w:marLeft w:val="0"/>
          <w:marRight w:val="0"/>
          <w:marTop w:val="0"/>
          <w:marBottom w:val="0"/>
          <w:divBdr>
            <w:top w:val="none" w:sz="0" w:space="0" w:color="auto"/>
            <w:left w:val="none" w:sz="0" w:space="0" w:color="auto"/>
            <w:bottom w:val="none" w:sz="0" w:space="0" w:color="auto"/>
            <w:right w:val="none" w:sz="0" w:space="0" w:color="auto"/>
          </w:divBdr>
        </w:div>
        <w:div w:id="915166509">
          <w:marLeft w:val="0"/>
          <w:marRight w:val="0"/>
          <w:marTop w:val="0"/>
          <w:marBottom w:val="0"/>
          <w:divBdr>
            <w:top w:val="none" w:sz="0" w:space="0" w:color="auto"/>
            <w:left w:val="none" w:sz="0" w:space="0" w:color="auto"/>
            <w:bottom w:val="none" w:sz="0" w:space="0" w:color="auto"/>
            <w:right w:val="none" w:sz="0" w:space="0" w:color="auto"/>
          </w:divBdr>
        </w:div>
        <w:div w:id="1173762153">
          <w:marLeft w:val="0"/>
          <w:marRight w:val="0"/>
          <w:marTop w:val="0"/>
          <w:marBottom w:val="0"/>
          <w:divBdr>
            <w:top w:val="none" w:sz="0" w:space="0" w:color="auto"/>
            <w:left w:val="none" w:sz="0" w:space="0" w:color="auto"/>
            <w:bottom w:val="none" w:sz="0" w:space="0" w:color="auto"/>
            <w:right w:val="none" w:sz="0" w:space="0" w:color="auto"/>
          </w:divBdr>
        </w:div>
        <w:div w:id="1218512529">
          <w:marLeft w:val="0"/>
          <w:marRight w:val="0"/>
          <w:marTop w:val="0"/>
          <w:marBottom w:val="0"/>
          <w:divBdr>
            <w:top w:val="none" w:sz="0" w:space="0" w:color="auto"/>
            <w:left w:val="none" w:sz="0" w:space="0" w:color="auto"/>
            <w:bottom w:val="none" w:sz="0" w:space="0" w:color="auto"/>
            <w:right w:val="none" w:sz="0" w:space="0" w:color="auto"/>
          </w:divBdr>
        </w:div>
        <w:div w:id="1869951243">
          <w:marLeft w:val="0"/>
          <w:marRight w:val="0"/>
          <w:marTop w:val="0"/>
          <w:marBottom w:val="0"/>
          <w:divBdr>
            <w:top w:val="none" w:sz="0" w:space="0" w:color="auto"/>
            <w:left w:val="none" w:sz="0" w:space="0" w:color="auto"/>
            <w:bottom w:val="none" w:sz="0" w:space="0" w:color="auto"/>
            <w:right w:val="none" w:sz="0" w:space="0" w:color="auto"/>
          </w:divBdr>
        </w:div>
        <w:div w:id="104466681">
          <w:marLeft w:val="0"/>
          <w:marRight w:val="0"/>
          <w:marTop w:val="0"/>
          <w:marBottom w:val="0"/>
          <w:divBdr>
            <w:top w:val="none" w:sz="0" w:space="0" w:color="auto"/>
            <w:left w:val="none" w:sz="0" w:space="0" w:color="auto"/>
            <w:bottom w:val="none" w:sz="0" w:space="0" w:color="auto"/>
            <w:right w:val="none" w:sz="0" w:space="0" w:color="auto"/>
          </w:divBdr>
        </w:div>
        <w:div w:id="1167594755">
          <w:marLeft w:val="0"/>
          <w:marRight w:val="0"/>
          <w:marTop w:val="0"/>
          <w:marBottom w:val="0"/>
          <w:divBdr>
            <w:top w:val="none" w:sz="0" w:space="0" w:color="auto"/>
            <w:left w:val="none" w:sz="0" w:space="0" w:color="auto"/>
            <w:bottom w:val="none" w:sz="0" w:space="0" w:color="auto"/>
            <w:right w:val="none" w:sz="0" w:space="0" w:color="auto"/>
          </w:divBdr>
        </w:div>
        <w:div w:id="848834594">
          <w:marLeft w:val="0"/>
          <w:marRight w:val="0"/>
          <w:marTop w:val="0"/>
          <w:marBottom w:val="0"/>
          <w:divBdr>
            <w:top w:val="none" w:sz="0" w:space="0" w:color="auto"/>
            <w:left w:val="none" w:sz="0" w:space="0" w:color="auto"/>
            <w:bottom w:val="none" w:sz="0" w:space="0" w:color="auto"/>
            <w:right w:val="none" w:sz="0" w:space="0" w:color="auto"/>
          </w:divBdr>
        </w:div>
        <w:div w:id="574318201">
          <w:marLeft w:val="0"/>
          <w:marRight w:val="0"/>
          <w:marTop w:val="0"/>
          <w:marBottom w:val="0"/>
          <w:divBdr>
            <w:top w:val="none" w:sz="0" w:space="0" w:color="auto"/>
            <w:left w:val="none" w:sz="0" w:space="0" w:color="auto"/>
            <w:bottom w:val="none" w:sz="0" w:space="0" w:color="auto"/>
            <w:right w:val="none" w:sz="0" w:space="0" w:color="auto"/>
          </w:divBdr>
        </w:div>
        <w:div w:id="1736007195">
          <w:marLeft w:val="0"/>
          <w:marRight w:val="0"/>
          <w:marTop w:val="0"/>
          <w:marBottom w:val="0"/>
          <w:divBdr>
            <w:top w:val="none" w:sz="0" w:space="0" w:color="auto"/>
            <w:left w:val="none" w:sz="0" w:space="0" w:color="auto"/>
            <w:bottom w:val="none" w:sz="0" w:space="0" w:color="auto"/>
            <w:right w:val="none" w:sz="0" w:space="0" w:color="auto"/>
          </w:divBdr>
        </w:div>
        <w:div w:id="1354530271">
          <w:marLeft w:val="0"/>
          <w:marRight w:val="0"/>
          <w:marTop w:val="0"/>
          <w:marBottom w:val="0"/>
          <w:divBdr>
            <w:top w:val="none" w:sz="0" w:space="0" w:color="auto"/>
            <w:left w:val="none" w:sz="0" w:space="0" w:color="auto"/>
            <w:bottom w:val="none" w:sz="0" w:space="0" w:color="auto"/>
            <w:right w:val="none" w:sz="0" w:space="0" w:color="auto"/>
          </w:divBdr>
        </w:div>
        <w:div w:id="161355799">
          <w:marLeft w:val="0"/>
          <w:marRight w:val="0"/>
          <w:marTop w:val="0"/>
          <w:marBottom w:val="0"/>
          <w:divBdr>
            <w:top w:val="none" w:sz="0" w:space="0" w:color="auto"/>
            <w:left w:val="none" w:sz="0" w:space="0" w:color="auto"/>
            <w:bottom w:val="none" w:sz="0" w:space="0" w:color="auto"/>
            <w:right w:val="none" w:sz="0" w:space="0" w:color="auto"/>
          </w:divBdr>
        </w:div>
        <w:div w:id="886571969">
          <w:marLeft w:val="0"/>
          <w:marRight w:val="0"/>
          <w:marTop w:val="0"/>
          <w:marBottom w:val="0"/>
          <w:divBdr>
            <w:top w:val="none" w:sz="0" w:space="0" w:color="auto"/>
            <w:left w:val="none" w:sz="0" w:space="0" w:color="auto"/>
            <w:bottom w:val="none" w:sz="0" w:space="0" w:color="auto"/>
            <w:right w:val="none" w:sz="0" w:space="0" w:color="auto"/>
          </w:divBdr>
        </w:div>
        <w:div w:id="498231146">
          <w:marLeft w:val="0"/>
          <w:marRight w:val="0"/>
          <w:marTop w:val="0"/>
          <w:marBottom w:val="0"/>
          <w:divBdr>
            <w:top w:val="none" w:sz="0" w:space="0" w:color="auto"/>
            <w:left w:val="none" w:sz="0" w:space="0" w:color="auto"/>
            <w:bottom w:val="none" w:sz="0" w:space="0" w:color="auto"/>
            <w:right w:val="none" w:sz="0" w:space="0" w:color="auto"/>
          </w:divBdr>
        </w:div>
        <w:div w:id="1970428097">
          <w:marLeft w:val="0"/>
          <w:marRight w:val="0"/>
          <w:marTop w:val="0"/>
          <w:marBottom w:val="0"/>
          <w:divBdr>
            <w:top w:val="none" w:sz="0" w:space="0" w:color="auto"/>
            <w:left w:val="none" w:sz="0" w:space="0" w:color="auto"/>
            <w:bottom w:val="none" w:sz="0" w:space="0" w:color="auto"/>
            <w:right w:val="none" w:sz="0" w:space="0" w:color="auto"/>
          </w:divBdr>
        </w:div>
        <w:div w:id="90012032">
          <w:marLeft w:val="0"/>
          <w:marRight w:val="0"/>
          <w:marTop w:val="0"/>
          <w:marBottom w:val="0"/>
          <w:divBdr>
            <w:top w:val="none" w:sz="0" w:space="0" w:color="auto"/>
            <w:left w:val="none" w:sz="0" w:space="0" w:color="auto"/>
            <w:bottom w:val="none" w:sz="0" w:space="0" w:color="auto"/>
            <w:right w:val="none" w:sz="0" w:space="0" w:color="auto"/>
          </w:divBdr>
        </w:div>
        <w:div w:id="1129008793">
          <w:marLeft w:val="0"/>
          <w:marRight w:val="0"/>
          <w:marTop w:val="0"/>
          <w:marBottom w:val="0"/>
          <w:divBdr>
            <w:top w:val="none" w:sz="0" w:space="0" w:color="auto"/>
            <w:left w:val="none" w:sz="0" w:space="0" w:color="auto"/>
            <w:bottom w:val="none" w:sz="0" w:space="0" w:color="auto"/>
            <w:right w:val="none" w:sz="0" w:space="0" w:color="auto"/>
          </w:divBdr>
        </w:div>
        <w:div w:id="1971549339">
          <w:marLeft w:val="0"/>
          <w:marRight w:val="0"/>
          <w:marTop w:val="0"/>
          <w:marBottom w:val="0"/>
          <w:divBdr>
            <w:top w:val="none" w:sz="0" w:space="0" w:color="auto"/>
            <w:left w:val="none" w:sz="0" w:space="0" w:color="auto"/>
            <w:bottom w:val="none" w:sz="0" w:space="0" w:color="auto"/>
            <w:right w:val="none" w:sz="0" w:space="0" w:color="auto"/>
          </w:divBdr>
        </w:div>
        <w:div w:id="442265431">
          <w:marLeft w:val="0"/>
          <w:marRight w:val="0"/>
          <w:marTop w:val="0"/>
          <w:marBottom w:val="0"/>
          <w:divBdr>
            <w:top w:val="none" w:sz="0" w:space="0" w:color="auto"/>
            <w:left w:val="none" w:sz="0" w:space="0" w:color="auto"/>
            <w:bottom w:val="none" w:sz="0" w:space="0" w:color="auto"/>
            <w:right w:val="none" w:sz="0" w:space="0" w:color="auto"/>
          </w:divBdr>
        </w:div>
        <w:div w:id="365759080">
          <w:marLeft w:val="0"/>
          <w:marRight w:val="0"/>
          <w:marTop w:val="0"/>
          <w:marBottom w:val="0"/>
          <w:divBdr>
            <w:top w:val="none" w:sz="0" w:space="0" w:color="auto"/>
            <w:left w:val="none" w:sz="0" w:space="0" w:color="auto"/>
            <w:bottom w:val="none" w:sz="0" w:space="0" w:color="auto"/>
            <w:right w:val="none" w:sz="0" w:space="0" w:color="auto"/>
          </w:divBdr>
        </w:div>
        <w:div w:id="1227498929">
          <w:marLeft w:val="0"/>
          <w:marRight w:val="0"/>
          <w:marTop w:val="0"/>
          <w:marBottom w:val="0"/>
          <w:divBdr>
            <w:top w:val="none" w:sz="0" w:space="0" w:color="auto"/>
            <w:left w:val="none" w:sz="0" w:space="0" w:color="auto"/>
            <w:bottom w:val="none" w:sz="0" w:space="0" w:color="auto"/>
            <w:right w:val="none" w:sz="0" w:space="0" w:color="auto"/>
          </w:divBdr>
        </w:div>
        <w:div w:id="275479682">
          <w:marLeft w:val="0"/>
          <w:marRight w:val="0"/>
          <w:marTop w:val="0"/>
          <w:marBottom w:val="0"/>
          <w:divBdr>
            <w:top w:val="none" w:sz="0" w:space="0" w:color="auto"/>
            <w:left w:val="none" w:sz="0" w:space="0" w:color="auto"/>
            <w:bottom w:val="none" w:sz="0" w:space="0" w:color="auto"/>
            <w:right w:val="none" w:sz="0" w:space="0" w:color="auto"/>
          </w:divBdr>
        </w:div>
        <w:div w:id="877012314">
          <w:marLeft w:val="0"/>
          <w:marRight w:val="0"/>
          <w:marTop w:val="0"/>
          <w:marBottom w:val="0"/>
          <w:divBdr>
            <w:top w:val="none" w:sz="0" w:space="0" w:color="auto"/>
            <w:left w:val="none" w:sz="0" w:space="0" w:color="auto"/>
            <w:bottom w:val="none" w:sz="0" w:space="0" w:color="auto"/>
            <w:right w:val="none" w:sz="0" w:space="0" w:color="auto"/>
          </w:divBdr>
        </w:div>
        <w:div w:id="2126343233">
          <w:marLeft w:val="0"/>
          <w:marRight w:val="0"/>
          <w:marTop w:val="0"/>
          <w:marBottom w:val="0"/>
          <w:divBdr>
            <w:top w:val="none" w:sz="0" w:space="0" w:color="auto"/>
            <w:left w:val="none" w:sz="0" w:space="0" w:color="auto"/>
            <w:bottom w:val="none" w:sz="0" w:space="0" w:color="auto"/>
            <w:right w:val="none" w:sz="0" w:space="0" w:color="auto"/>
          </w:divBdr>
        </w:div>
        <w:div w:id="471484704">
          <w:marLeft w:val="0"/>
          <w:marRight w:val="0"/>
          <w:marTop w:val="0"/>
          <w:marBottom w:val="0"/>
          <w:divBdr>
            <w:top w:val="none" w:sz="0" w:space="0" w:color="auto"/>
            <w:left w:val="none" w:sz="0" w:space="0" w:color="auto"/>
            <w:bottom w:val="none" w:sz="0" w:space="0" w:color="auto"/>
            <w:right w:val="none" w:sz="0" w:space="0" w:color="auto"/>
          </w:divBdr>
        </w:div>
        <w:div w:id="1664894574">
          <w:marLeft w:val="0"/>
          <w:marRight w:val="0"/>
          <w:marTop w:val="0"/>
          <w:marBottom w:val="0"/>
          <w:divBdr>
            <w:top w:val="none" w:sz="0" w:space="0" w:color="auto"/>
            <w:left w:val="none" w:sz="0" w:space="0" w:color="auto"/>
            <w:bottom w:val="none" w:sz="0" w:space="0" w:color="auto"/>
            <w:right w:val="none" w:sz="0" w:space="0" w:color="auto"/>
          </w:divBdr>
        </w:div>
        <w:div w:id="24911344">
          <w:marLeft w:val="0"/>
          <w:marRight w:val="0"/>
          <w:marTop w:val="0"/>
          <w:marBottom w:val="0"/>
          <w:divBdr>
            <w:top w:val="none" w:sz="0" w:space="0" w:color="auto"/>
            <w:left w:val="none" w:sz="0" w:space="0" w:color="auto"/>
            <w:bottom w:val="none" w:sz="0" w:space="0" w:color="auto"/>
            <w:right w:val="none" w:sz="0" w:space="0" w:color="auto"/>
          </w:divBdr>
        </w:div>
        <w:div w:id="491720213">
          <w:marLeft w:val="0"/>
          <w:marRight w:val="0"/>
          <w:marTop w:val="0"/>
          <w:marBottom w:val="0"/>
          <w:divBdr>
            <w:top w:val="none" w:sz="0" w:space="0" w:color="auto"/>
            <w:left w:val="none" w:sz="0" w:space="0" w:color="auto"/>
            <w:bottom w:val="none" w:sz="0" w:space="0" w:color="auto"/>
            <w:right w:val="none" w:sz="0" w:space="0" w:color="auto"/>
          </w:divBdr>
        </w:div>
        <w:div w:id="1058817214">
          <w:marLeft w:val="0"/>
          <w:marRight w:val="0"/>
          <w:marTop w:val="0"/>
          <w:marBottom w:val="0"/>
          <w:divBdr>
            <w:top w:val="none" w:sz="0" w:space="0" w:color="auto"/>
            <w:left w:val="none" w:sz="0" w:space="0" w:color="auto"/>
            <w:bottom w:val="none" w:sz="0" w:space="0" w:color="auto"/>
            <w:right w:val="none" w:sz="0" w:space="0" w:color="auto"/>
          </w:divBdr>
        </w:div>
        <w:div w:id="1552110319">
          <w:marLeft w:val="0"/>
          <w:marRight w:val="0"/>
          <w:marTop w:val="0"/>
          <w:marBottom w:val="0"/>
          <w:divBdr>
            <w:top w:val="none" w:sz="0" w:space="0" w:color="auto"/>
            <w:left w:val="none" w:sz="0" w:space="0" w:color="auto"/>
            <w:bottom w:val="none" w:sz="0" w:space="0" w:color="auto"/>
            <w:right w:val="none" w:sz="0" w:space="0" w:color="auto"/>
          </w:divBdr>
        </w:div>
        <w:div w:id="1018119492">
          <w:marLeft w:val="0"/>
          <w:marRight w:val="0"/>
          <w:marTop w:val="0"/>
          <w:marBottom w:val="0"/>
          <w:divBdr>
            <w:top w:val="none" w:sz="0" w:space="0" w:color="auto"/>
            <w:left w:val="none" w:sz="0" w:space="0" w:color="auto"/>
            <w:bottom w:val="none" w:sz="0" w:space="0" w:color="auto"/>
            <w:right w:val="none" w:sz="0" w:space="0" w:color="auto"/>
          </w:divBdr>
        </w:div>
        <w:div w:id="1671638516">
          <w:marLeft w:val="0"/>
          <w:marRight w:val="0"/>
          <w:marTop w:val="0"/>
          <w:marBottom w:val="0"/>
          <w:divBdr>
            <w:top w:val="none" w:sz="0" w:space="0" w:color="auto"/>
            <w:left w:val="none" w:sz="0" w:space="0" w:color="auto"/>
            <w:bottom w:val="none" w:sz="0" w:space="0" w:color="auto"/>
            <w:right w:val="none" w:sz="0" w:space="0" w:color="auto"/>
          </w:divBdr>
        </w:div>
        <w:div w:id="2022510651">
          <w:marLeft w:val="0"/>
          <w:marRight w:val="0"/>
          <w:marTop w:val="0"/>
          <w:marBottom w:val="0"/>
          <w:divBdr>
            <w:top w:val="none" w:sz="0" w:space="0" w:color="auto"/>
            <w:left w:val="none" w:sz="0" w:space="0" w:color="auto"/>
            <w:bottom w:val="none" w:sz="0" w:space="0" w:color="auto"/>
            <w:right w:val="none" w:sz="0" w:space="0" w:color="auto"/>
          </w:divBdr>
        </w:div>
        <w:div w:id="751045350">
          <w:marLeft w:val="0"/>
          <w:marRight w:val="0"/>
          <w:marTop w:val="0"/>
          <w:marBottom w:val="0"/>
          <w:divBdr>
            <w:top w:val="none" w:sz="0" w:space="0" w:color="auto"/>
            <w:left w:val="none" w:sz="0" w:space="0" w:color="auto"/>
            <w:bottom w:val="none" w:sz="0" w:space="0" w:color="auto"/>
            <w:right w:val="none" w:sz="0" w:space="0" w:color="auto"/>
          </w:divBdr>
        </w:div>
      </w:divsChild>
    </w:div>
    <w:div w:id="1484850013">
      <w:bodyDiv w:val="1"/>
      <w:marLeft w:val="0"/>
      <w:marRight w:val="0"/>
      <w:marTop w:val="0"/>
      <w:marBottom w:val="0"/>
      <w:divBdr>
        <w:top w:val="none" w:sz="0" w:space="0" w:color="auto"/>
        <w:left w:val="none" w:sz="0" w:space="0" w:color="auto"/>
        <w:bottom w:val="none" w:sz="0" w:space="0" w:color="auto"/>
        <w:right w:val="none" w:sz="0" w:space="0" w:color="auto"/>
      </w:divBdr>
    </w:div>
    <w:div w:id="1570195101">
      <w:bodyDiv w:val="1"/>
      <w:marLeft w:val="0"/>
      <w:marRight w:val="0"/>
      <w:marTop w:val="0"/>
      <w:marBottom w:val="0"/>
      <w:divBdr>
        <w:top w:val="none" w:sz="0" w:space="0" w:color="auto"/>
        <w:left w:val="none" w:sz="0" w:space="0" w:color="auto"/>
        <w:bottom w:val="none" w:sz="0" w:space="0" w:color="auto"/>
        <w:right w:val="none" w:sz="0" w:space="0" w:color="auto"/>
      </w:divBdr>
    </w:div>
    <w:div w:id="1582445269">
      <w:bodyDiv w:val="1"/>
      <w:marLeft w:val="0"/>
      <w:marRight w:val="0"/>
      <w:marTop w:val="0"/>
      <w:marBottom w:val="0"/>
      <w:divBdr>
        <w:top w:val="none" w:sz="0" w:space="0" w:color="auto"/>
        <w:left w:val="none" w:sz="0" w:space="0" w:color="auto"/>
        <w:bottom w:val="none" w:sz="0" w:space="0" w:color="auto"/>
        <w:right w:val="none" w:sz="0" w:space="0" w:color="auto"/>
      </w:divBdr>
      <w:divsChild>
        <w:div w:id="1153565129">
          <w:marLeft w:val="0"/>
          <w:marRight w:val="0"/>
          <w:marTop w:val="0"/>
          <w:marBottom w:val="0"/>
          <w:divBdr>
            <w:top w:val="none" w:sz="0" w:space="0" w:color="auto"/>
            <w:left w:val="none" w:sz="0" w:space="0" w:color="auto"/>
            <w:bottom w:val="none" w:sz="0" w:space="0" w:color="auto"/>
            <w:right w:val="none" w:sz="0" w:space="0" w:color="auto"/>
          </w:divBdr>
          <w:divsChild>
            <w:div w:id="1909460598">
              <w:marLeft w:val="0"/>
              <w:marRight w:val="0"/>
              <w:marTop w:val="0"/>
              <w:marBottom w:val="0"/>
              <w:divBdr>
                <w:top w:val="none" w:sz="0" w:space="0" w:color="auto"/>
                <w:left w:val="none" w:sz="0" w:space="0" w:color="auto"/>
                <w:bottom w:val="none" w:sz="0" w:space="0" w:color="auto"/>
                <w:right w:val="none" w:sz="0" w:space="0" w:color="auto"/>
              </w:divBdr>
              <w:divsChild>
                <w:div w:id="1587567755">
                  <w:marLeft w:val="0"/>
                  <w:marRight w:val="0"/>
                  <w:marTop w:val="0"/>
                  <w:marBottom w:val="0"/>
                  <w:divBdr>
                    <w:top w:val="none" w:sz="0" w:space="0" w:color="auto"/>
                    <w:left w:val="none" w:sz="0" w:space="0" w:color="auto"/>
                    <w:bottom w:val="none" w:sz="0" w:space="0" w:color="auto"/>
                    <w:right w:val="none" w:sz="0" w:space="0" w:color="auto"/>
                  </w:divBdr>
                  <w:divsChild>
                    <w:div w:id="962151962">
                      <w:marLeft w:val="0"/>
                      <w:marRight w:val="0"/>
                      <w:marTop w:val="0"/>
                      <w:marBottom w:val="0"/>
                      <w:divBdr>
                        <w:top w:val="none" w:sz="0" w:space="0" w:color="auto"/>
                        <w:left w:val="none" w:sz="0" w:space="0" w:color="auto"/>
                        <w:bottom w:val="none" w:sz="0" w:space="0" w:color="auto"/>
                        <w:right w:val="none" w:sz="0" w:space="0" w:color="auto"/>
                      </w:divBdr>
                      <w:divsChild>
                        <w:div w:id="546256114">
                          <w:marLeft w:val="0"/>
                          <w:marRight w:val="0"/>
                          <w:marTop w:val="0"/>
                          <w:marBottom w:val="0"/>
                          <w:divBdr>
                            <w:top w:val="none" w:sz="0" w:space="0" w:color="auto"/>
                            <w:left w:val="none" w:sz="0" w:space="0" w:color="auto"/>
                            <w:bottom w:val="none" w:sz="0" w:space="0" w:color="auto"/>
                            <w:right w:val="none" w:sz="0" w:space="0" w:color="auto"/>
                          </w:divBdr>
                          <w:divsChild>
                            <w:div w:id="448478640">
                              <w:marLeft w:val="0"/>
                              <w:marRight w:val="300"/>
                              <w:marTop w:val="180"/>
                              <w:marBottom w:val="0"/>
                              <w:divBdr>
                                <w:top w:val="none" w:sz="0" w:space="0" w:color="auto"/>
                                <w:left w:val="none" w:sz="0" w:space="0" w:color="auto"/>
                                <w:bottom w:val="none" w:sz="0" w:space="0" w:color="auto"/>
                                <w:right w:val="none" w:sz="0" w:space="0" w:color="auto"/>
                              </w:divBdr>
                              <w:divsChild>
                                <w:div w:id="2937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626456">
          <w:marLeft w:val="0"/>
          <w:marRight w:val="0"/>
          <w:marTop w:val="0"/>
          <w:marBottom w:val="0"/>
          <w:divBdr>
            <w:top w:val="none" w:sz="0" w:space="0" w:color="auto"/>
            <w:left w:val="none" w:sz="0" w:space="0" w:color="auto"/>
            <w:bottom w:val="none" w:sz="0" w:space="0" w:color="auto"/>
            <w:right w:val="none" w:sz="0" w:space="0" w:color="auto"/>
          </w:divBdr>
          <w:divsChild>
            <w:div w:id="936059480">
              <w:marLeft w:val="0"/>
              <w:marRight w:val="0"/>
              <w:marTop w:val="0"/>
              <w:marBottom w:val="0"/>
              <w:divBdr>
                <w:top w:val="none" w:sz="0" w:space="0" w:color="auto"/>
                <w:left w:val="none" w:sz="0" w:space="0" w:color="auto"/>
                <w:bottom w:val="none" w:sz="0" w:space="0" w:color="auto"/>
                <w:right w:val="none" w:sz="0" w:space="0" w:color="auto"/>
              </w:divBdr>
              <w:divsChild>
                <w:div w:id="1670055831">
                  <w:marLeft w:val="0"/>
                  <w:marRight w:val="0"/>
                  <w:marTop w:val="0"/>
                  <w:marBottom w:val="0"/>
                  <w:divBdr>
                    <w:top w:val="none" w:sz="0" w:space="0" w:color="auto"/>
                    <w:left w:val="none" w:sz="0" w:space="0" w:color="auto"/>
                    <w:bottom w:val="none" w:sz="0" w:space="0" w:color="auto"/>
                    <w:right w:val="none" w:sz="0" w:space="0" w:color="auto"/>
                  </w:divBdr>
                  <w:divsChild>
                    <w:div w:id="1422797896">
                      <w:marLeft w:val="0"/>
                      <w:marRight w:val="0"/>
                      <w:marTop w:val="0"/>
                      <w:marBottom w:val="0"/>
                      <w:divBdr>
                        <w:top w:val="none" w:sz="0" w:space="0" w:color="auto"/>
                        <w:left w:val="none" w:sz="0" w:space="0" w:color="auto"/>
                        <w:bottom w:val="none" w:sz="0" w:space="0" w:color="auto"/>
                        <w:right w:val="none" w:sz="0" w:space="0" w:color="auto"/>
                      </w:divBdr>
                      <w:divsChild>
                        <w:div w:id="3915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281360">
      <w:bodyDiv w:val="1"/>
      <w:marLeft w:val="0"/>
      <w:marRight w:val="0"/>
      <w:marTop w:val="0"/>
      <w:marBottom w:val="0"/>
      <w:divBdr>
        <w:top w:val="none" w:sz="0" w:space="0" w:color="auto"/>
        <w:left w:val="none" w:sz="0" w:space="0" w:color="auto"/>
        <w:bottom w:val="none" w:sz="0" w:space="0" w:color="auto"/>
        <w:right w:val="none" w:sz="0" w:space="0" w:color="auto"/>
      </w:divBdr>
    </w:div>
    <w:div w:id="19001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1893F-D608-45CB-982F-A3958A2C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5</Pages>
  <Words>2459</Words>
  <Characters>13527</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analystedonnees.arc</cp:lastModifiedBy>
  <cp:revision>8</cp:revision>
  <cp:lastPrinted>2018-07-02T12:43:00Z</cp:lastPrinted>
  <dcterms:created xsi:type="dcterms:W3CDTF">2018-07-02T12:42:00Z</dcterms:created>
  <dcterms:modified xsi:type="dcterms:W3CDTF">2019-07-31T19:20:00Z</dcterms:modified>
</cp:coreProperties>
</file>